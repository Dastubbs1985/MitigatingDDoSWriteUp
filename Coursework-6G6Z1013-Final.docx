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4D7A" w14:textId="56212A54" w:rsidR="00745D31" w:rsidRPr="00BB46C6" w:rsidRDefault="00745D31" w:rsidP="00745D31">
      <w:pPr>
        <w:spacing w:before="240" w:after="60"/>
        <w:jc w:val="center"/>
        <w:outlineLvl w:val="0"/>
        <w:rPr>
          <w:rFonts w:ascii="Futura" w:eastAsia="Calibri" w:hAnsi="Futura" w:cs="Futura"/>
          <w:b/>
          <w:color w:val="000000"/>
          <w:sz w:val="32"/>
          <w:lang w:val="en-US" w:eastAsia="ja-JP"/>
        </w:rPr>
      </w:pPr>
      <w:r>
        <w:rPr>
          <w:noProof/>
          <w:lang w:val="en-US" w:eastAsia="en-US"/>
        </w:rPr>
        <w:drawing>
          <wp:anchor distT="0" distB="0" distL="114300" distR="114300" simplePos="0" relativeHeight="251661312" behindDoc="0" locked="0" layoutInCell="1" allowOverlap="1" wp14:anchorId="43C6AD97" wp14:editId="5D4FDB27">
            <wp:simplePos x="0" y="0"/>
            <wp:positionH relativeFrom="column">
              <wp:posOffset>5099050</wp:posOffset>
            </wp:positionH>
            <wp:positionV relativeFrom="paragraph">
              <wp:posOffset>228600</wp:posOffset>
            </wp:positionV>
            <wp:extent cx="742950" cy="869950"/>
            <wp:effectExtent l="0" t="0" r="0" b="0"/>
            <wp:wrapTight wrapText="bothSides">
              <wp:wrapPolygon edited="0">
                <wp:start x="0" y="0"/>
                <wp:lineTo x="0" y="20812"/>
                <wp:lineTo x="20677" y="20812"/>
                <wp:lineTo x="206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46C6">
        <w:rPr>
          <w:rFonts w:ascii="Futura" w:eastAsia="Calibri" w:hAnsi="Futura" w:cs="Futura"/>
          <w:b/>
          <w:color w:val="000000"/>
          <w:sz w:val="32"/>
          <w:lang w:val="en-US" w:eastAsia="ja-JP"/>
        </w:rPr>
        <w:t>MANCHESTER METROPOLITAN UNIVERSITY</w:t>
      </w:r>
    </w:p>
    <w:p w14:paraId="31EF1012"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Futura" w:hAnsi="Futura" w:cs="Futura"/>
          <w:color w:val="000000"/>
          <w:lang w:val="en-US" w:eastAsia="ja-JP"/>
        </w:rPr>
      </w:pPr>
      <w:r w:rsidRPr="00BB46C6">
        <w:rPr>
          <w:rFonts w:ascii="Futura" w:eastAsia="Courier" w:hAnsi="Futura" w:cs="Futura"/>
          <w:b/>
          <w:color w:val="000000"/>
          <w:sz w:val="28"/>
          <w:lang w:val="en-US" w:eastAsia="ja-JP"/>
        </w:rPr>
        <w:t>School of Computing, Mathematics &amp; Digital Technology</w:t>
      </w:r>
    </w:p>
    <w:p w14:paraId="3B4858B5" w14:textId="77777777" w:rsidR="00745D31" w:rsidRPr="00BB46C6" w:rsidRDefault="00745D31" w:rsidP="00745D31">
      <w:pPr>
        <w:spacing w:before="240" w:after="60"/>
        <w:jc w:val="center"/>
        <w:outlineLvl w:val="0"/>
        <w:rPr>
          <w:rFonts w:ascii="Times New Roman" w:hAnsi="Times New Roman"/>
          <w:color w:val="000000"/>
          <w:lang w:val="en-US" w:eastAsia="ja-JP"/>
        </w:rPr>
      </w:pPr>
      <w:r w:rsidRPr="00BB46C6">
        <w:rPr>
          <w:rFonts w:ascii="Futura" w:eastAsia="Calibri" w:hAnsi="Futura" w:cs="Futura"/>
          <w:b/>
          <w:color w:val="000000"/>
          <w:sz w:val="32"/>
          <w:lang w:val="en-US" w:eastAsia="ja-JP"/>
        </w:rPr>
        <w:t>ASSIGNMENT COVER SHEET</w:t>
      </w:r>
      <w:r>
        <w:rPr>
          <w:rFonts w:ascii="Futura" w:eastAsia="Calibri" w:hAnsi="Futura" w:cs="Futura"/>
          <w:b/>
          <w:color w:val="000000"/>
          <w:sz w:val="32"/>
          <w:lang w:val="en-US" w:eastAsia="ja-JP"/>
        </w:rPr>
        <w:br/>
      </w:r>
      <w:r>
        <w:rPr>
          <w:rFonts w:ascii="Courier" w:eastAsia="Courier" w:hAnsi="Courier" w:cs="Courier"/>
          <w:color w:val="000000"/>
          <w:lang w:val="en-US" w:eastAsia="ja-JP"/>
        </w:rPr>
        <w:t>_______________________</w:t>
      </w:r>
      <w:r w:rsidRPr="00BB46C6">
        <w:rPr>
          <w:rFonts w:ascii="Courier" w:eastAsia="Courier" w:hAnsi="Courier" w:cs="Courier"/>
          <w:color w:val="000000"/>
          <w:lang w:val="en-US" w:eastAsia="ja-JP"/>
        </w:rPr>
        <w:t>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751"/>
      </w:tblGrid>
      <w:tr w:rsidR="00745D31" w:rsidRPr="009819CE" w14:paraId="151A7790" w14:textId="77777777" w:rsidTr="005E65B9">
        <w:tc>
          <w:tcPr>
            <w:tcW w:w="3557" w:type="dxa"/>
            <w:shd w:val="clear" w:color="auto" w:fill="auto"/>
          </w:tcPr>
          <w:p w14:paraId="617FED3F" w14:textId="77777777" w:rsidR="00745D31" w:rsidRPr="009819CE" w:rsidRDefault="00745D31" w:rsidP="005E65B9">
            <w:pPr>
              <w:rPr>
                <w:rFonts w:ascii="Courier" w:eastAsia="Courier" w:hAnsi="Courier" w:cs="Courier"/>
                <w:color w:val="000000"/>
                <w:lang w:val="en-US" w:eastAsia="ja-JP"/>
              </w:rPr>
            </w:pPr>
            <w:r w:rsidRPr="009819CE">
              <w:rPr>
                <w:rFonts w:ascii="Futura" w:eastAsia="Courier" w:hAnsi="Futura" w:cs="Futura"/>
                <w:color w:val="000000"/>
                <w:sz w:val="22"/>
                <w:szCs w:val="22"/>
                <w:lang w:val="en-US" w:eastAsia="ja-JP"/>
              </w:rPr>
              <w:t>Unit:</w:t>
            </w:r>
          </w:p>
        </w:tc>
        <w:tc>
          <w:tcPr>
            <w:tcW w:w="6071" w:type="dxa"/>
            <w:shd w:val="clear" w:color="auto" w:fill="auto"/>
          </w:tcPr>
          <w:p w14:paraId="03BD6D65" w14:textId="77777777" w:rsidR="00745D31" w:rsidRPr="009819CE" w:rsidRDefault="00745D31" w:rsidP="005E65B9">
            <w:pPr>
              <w:rPr>
                <w:rFonts w:ascii="Times New Roman" w:hAnsi="Times New Roman"/>
                <w:color w:val="000000"/>
                <w:lang w:val="en-US" w:eastAsia="ja-JP"/>
              </w:rPr>
            </w:pPr>
            <w:r>
              <w:rPr>
                <w:rFonts w:ascii="Garamond" w:eastAsia="Courier" w:hAnsi="Garamond" w:cs="Courier"/>
                <w:color w:val="000000"/>
                <w:lang w:val="en-US" w:eastAsia="ja-JP"/>
              </w:rPr>
              <w:t>6G6Z1013</w:t>
            </w:r>
          </w:p>
        </w:tc>
      </w:tr>
      <w:tr w:rsidR="00745D31" w:rsidRPr="009819CE" w14:paraId="7C5F1625" w14:textId="77777777" w:rsidTr="005E65B9">
        <w:tc>
          <w:tcPr>
            <w:tcW w:w="3557" w:type="dxa"/>
            <w:shd w:val="clear" w:color="auto" w:fill="auto"/>
          </w:tcPr>
          <w:p w14:paraId="336987CF" w14:textId="77777777" w:rsidR="00745D31" w:rsidRPr="009819CE" w:rsidRDefault="00745D31" w:rsidP="005E65B9">
            <w:pPr>
              <w:rPr>
                <w:rFonts w:ascii="Futura" w:eastAsia="Courier" w:hAnsi="Futura" w:cs="Futura"/>
                <w:color w:val="000000"/>
                <w:sz w:val="22"/>
                <w:szCs w:val="22"/>
                <w:lang w:val="en-US" w:eastAsia="ja-JP"/>
              </w:rPr>
            </w:pPr>
            <w:r w:rsidRPr="009819CE">
              <w:rPr>
                <w:rFonts w:ascii="Futura" w:eastAsia="Courier" w:hAnsi="Futura" w:cs="Futura"/>
                <w:color w:val="000000"/>
                <w:sz w:val="22"/>
                <w:szCs w:val="22"/>
                <w:lang w:val="en-US" w:eastAsia="ja-JP"/>
              </w:rPr>
              <w:t>Assignment set by:</w:t>
            </w:r>
          </w:p>
        </w:tc>
        <w:tc>
          <w:tcPr>
            <w:tcW w:w="6071" w:type="dxa"/>
            <w:shd w:val="clear" w:color="auto" w:fill="auto"/>
          </w:tcPr>
          <w:p w14:paraId="728BE863" w14:textId="59DC2718" w:rsidR="00745D31" w:rsidRPr="009819CE" w:rsidRDefault="00745D31" w:rsidP="005E65B9">
            <w:pPr>
              <w:rPr>
                <w:rFonts w:ascii="Garamond" w:eastAsia="Courier" w:hAnsi="Garamond" w:cs="Futura"/>
                <w:color w:val="000000"/>
                <w:sz w:val="22"/>
                <w:szCs w:val="22"/>
                <w:lang w:val="en-US" w:eastAsia="ja-JP"/>
              </w:rPr>
            </w:pPr>
            <w:r>
              <w:rPr>
                <w:rFonts w:ascii="Garamond" w:eastAsia="Courier" w:hAnsi="Garamond" w:cs="Futura"/>
                <w:color w:val="000000"/>
                <w:sz w:val="22"/>
                <w:szCs w:val="22"/>
                <w:lang w:val="en-US" w:eastAsia="ja-JP"/>
              </w:rPr>
              <w:t xml:space="preserve">Dr. </w:t>
            </w:r>
            <w:r w:rsidR="00DE2A09" w:rsidRPr="00DE2A09">
              <w:rPr>
                <w:rFonts w:ascii="Garamond" w:eastAsia="Courier" w:hAnsi="Garamond" w:cs="Futura"/>
                <w:color w:val="000000"/>
                <w:sz w:val="22"/>
                <w:szCs w:val="22"/>
                <w:lang w:val="en-US" w:eastAsia="ja-JP"/>
              </w:rPr>
              <w:t xml:space="preserve">Robert </w:t>
            </w:r>
            <w:proofErr w:type="spellStart"/>
            <w:r w:rsidR="00DE2A09" w:rsidRPr="00DE2A09">
              <w:rPr>
                <w:rFonts w:ascii="Garamond" w:eastAsia="Courier" w:hAnsi="Garamond" w:cs="Futura"/>
                <w:color w:val="000000"/>
                <w:sz w:val="22"/>
                <w:szCs w:val="22"/>
                <w:lang w:val="en-US" w:eastAsia="ja-JP"/>
              </w:rPr>
              <w:t>Hegarty</w:t>
            </w:r>
            <w:proofErr w:type="spellEnd"/>
            <w:r w:rsidR="00DE2A09" w:rsidRPr="00DE2A09">
              <w:rPr>
                <w:rFonts w:ascii="Garamond" w:eastAsia="Courier" w:hAnsi="Garamond" w:cs="Futura"/>
                <w:color w:val="000000"/>
                <w:sz w:val="22"/>
                <w:szCs w:val="22"/>
                <w:lang w:val="en-US" w:eastAsia="ja-JP"/>
              </w:rPr>
              <w:t xml:space="preserve"> </w:t>
            </w:r>
            <w:r>
              <w:rPr>
                <w:rFonts w:ascii="Garamond" w:eastAsia="Courier" w:hAnsi="Garamond" w:cs="Futura"/>
                <w:color w:val="000000"/>
                <w:sz w:val="22"/>
                <w:szCs w:val="22"/>
                <w:lang w:val="en-US" w:eastAsia="ja-JP"/>
              </w:rPr>
              <w:t xml:space="preserve"> (Part 1) and Dr. </w:t>
            </w:r>
            <w:proofErr w:type="spellStart"/>
            <w:r>
              <w:rPr>
                <w:rFonts w:ascii="Garamond" w:eastAsia="Courier" w:hAnsi="Garamond" w:cs="Futura"/>
                <w:color w:val="000000"/>
                <w:sz w:val="22"/>
                <w:szCs w:val="22"/>
                <w:lang w:val="en-US" w:eastAsia="ja-JP"/>
              </w:rPr>
              <w:t>Liangxiu</w:t>
            </w:r>
            <w:proofErr w:type="spellEnd"/>
            <w:r>
              <w:rPr>
                <w:rFonts w:ascii="Garamond" w:eastAsia="Courier" w:hAnsi="Garamond" w:cs="Futura"/>
                <w:color w:val="000000"/>
                <w:sz w:val="22"/>
                <w:szCs w:val="22"/>
                <w:lang w:val="en-US" w:eastAsia="ja-JP"/>
              </w:rPr>
              <w:t xml:space="preserve"> Han (Part 2)</w:t>
            </w:r>
          </w:p>
        </w:tc>
      </w:tr>
      <w:tr w:rsidR="00745D31" w:rsidRPr="009819CE" w14:paraId="1428C49E" w14:textId="77777777" w:rsidTr="005E65B9">
        <w:tc>
          <w:tcPr>
            <w:tcW w:w="3557" w:type="dxa"/>
            <w:shd w:val="clear" w:color="auto" w:fill="auto"/>
          </w:tcPr>
          <w:p w14:paraId="66E19721" w14:textId="77777777" w:rsidR="00745D31" w:rsidRPr="009819CE" w:rsidRDefault="00745D31" w:rsidP="005E65B9">
            <w:pPr>
              <w:rPr>
                <w:rFonts w:ascii="Garamond" w:eastAsia="Courier" w:hAnsi="Garamond" w:cs="Futura"/>
                <w:color w:val="000000"/>
                <w:sz w:val="22"/>
                <w:szCs w:val="22"/>
                <w:lang w:val="en-US" w:eastAsia="ja-JP"/>
              </w:rPr>
            </w:pPr>
            <w:r w:rsidRPr="009819CE">
              <w:rPr>
                <w:rFonts w:ascii="Futura" w:eastAsia="Courier" w:hAnsi="Futura" w:cs="Futura"/>
                <w:color w:val="000000"/>
                <w:sz w:val="22"/>
                <w:szCs w:val="22"/>
                <w:lang w:val="en-US" w:eastAsia="ja-JP"/>
              </w:rPr>
              <w:t>Verified by:</w:t>
            </w:r>
            <w:r w:rsidRPr="009819CE">
              <w:rPr>
                <w:rFonts w:ascii="Garamond" w:eastAsia="Courier" w:hAnsi="Garamond" w:cs="Futura"/>
                <w:color w:val="000000"/>
                <w:sz w:val="22"/>
                <w:szCs w:val="22"/>
                <w:lang w:val="en-US" w:eastAsia="ja-JP"/>
              </w:rPr>
              <w:t xml:space="preserve"> </w:t>
            </w:r>
          </w:p>
        </w:tc>
        <w:tc>
          <w:tcPr>
            <w:tcW w:w="6071" w:type="dxa"/>
            <w:shd w:val="clear" w:color="auto" w:fill="auto"/>
          </w:tcPr>
          <w:p w14:paraId="776FB968" w14:textId="0BD4E79D" w:rsidR="00745D31" w:rsidRPr="009819CE" w:rsidRDefault="00745D31" w:rsidP="005E65B9">
            <w:pPr>
              <w:rPr>
                <w:rFonts w:ascii="Garamond" w:eastAsia="Courier" w:hAnsi="Garamond" w:cs="Futura"/>
                <w:color w:val="000000"/>
                <w:sz w:val="22"/>
                <w:szCs w:val="22"/>
                <w:lang w:val="en-US" w:eastAsia="ja-JP"/>
              </w:rPr>
            </w:pPr>
            <w:r>
              <w:rPr>
                <w:rFonts w:ascii="Garamond" w:eastAsia="Courier" w:hAnsi="Garamond" w:cs="Futura"/>
                <w:color w:val="000000"/>
                <w:sz w:val="22"/>
                <w:szCs w:val="22"/>
                <w:lang w:val="en-US" w:eastAsia="ja-JP"/>
              </w:rPr>
              <w:t xml:space="preserve">Dr. </w:t>
            </w:r>
            <w:proofErr w:type="spellStart"/>
            <w:r>
              <w:rPr>
                <w:rFonts w:ascii="Garamond" w:eastAsia="Courier" w:hAnsi="Garamond" w:cs="Futura"/>
                <w:color w:val="000000"/>
                <w:sz w:val="22"/>
                <w:szCs w:val="22"/>
                <w:lang w:val="en-US" w:eastAsia="ja-JP"/>
              </w:rPr>
              <w:t>Liangxiu</w:t>
            </w:r>
            <w:proofErr w:type="spellEnd"/>
            <w:r>
              <w:rPr>
                <w:rFonts w:ascii="Garamond" w:eastAsia="Courier" w:hAnsi="Garamond" w:cs="Futura"/>
                <w:color w:val="000000"/>
                <w:sz w:val="22"/>
                <w:szCs w:val="22"/>
                <w:lang w:val="en-US" w:eastAsia="ja-JP"/>
              </w:rPr>
              <w:t xml:space="preserve"> Han (Part 1) and Dr. </w:t>
            </w:r>
            <w:r w:rsidR="00DE2A09" w:rsidRPr="00DE2A09">
              <w:rPr>
                <w:rFonts w:ascii="Garamond" w:eastAsia="Courier" w:hAnsi="Garamond" w:cs="Futura"/>
                <w:color w:val="000000"/>
                <w:sz w:val="22"/>
                <w:szCs w:val="22"/>
                <w:lang w:val="en-US" w:eastAsia="ja-JP"/>
              </w:rPr>
              <w:t xml:space="preserve">Robert </w:t>
            </w:r>
            <w:proofErr w:type="spellStart"/>
            <w:r w:rsidR="00DE2A09" w:rsidRPr="00DE2A09">
              <w:rPr>
                <w:rFonts w:ascii="Garamond" w:eastAsia="Courier" w:hAnsi="Garamond" w:cs="Futura"/>
                <w:color w:val="000000"/>
                <w:sz w:val="22"/>
                <w:szCs w:val="22"/>
                <w:lang w:val="en-US" w:eastAsia="ja-JP"/>
              </w:rPr>
              <w:t>Hegarty</w:t>
            </w:r>
            <w:proofErr w:type="spellEnd"/>
            <w:r w:rsidR="00DE2A09" w:rsidRPr="00DE2A09">
              <w:rPr>
                <w:rFonts w:ascii="Garamond" w:eastAsia="Courier" w:hAnsi="Garamond" w:cs="Futura"/>
                <w:color w:val="000000"/>
                <w:sz w:val="22"/>
                <w:szCs w:val="22"/>
                <w:lang w:val="en-US" w:eastAsia="ja-JP"/>
              </w:rPr>
              <w:t xml:space="preserve"> </w:t>
            </w:r>
            <w:r>
              <w:rPr>
                <w:rFonts w:ascii="Garamond" w:eastAsia="Courier" w:hAnsi="Garamond" w:cs="Futura"/>
                <w:color w:val="000000"/>
                <w:sz w:val="22"/>
                <w:szCs w:val="22"/>
                <w:lang w:val="en-US" w:eastAsia="ja-JP"/>
              </w:rPr>
              <w:t xml:space="preserve"> (Part 2)</w:t>
            </w:r>
          </w:p>
        </w:tc>
      </w:tr>
      <w:tr w:rsidR="00745D31" w:rsidRPr="009819CE" w14:paraId="7B784537" w14:textId="77777777" w:rsidTr="005E65B9">
        <w:tc>
          <w:tcPr>
            <w:tcW w:w="3557" w:type="dxa"/>
            <w:shd w:val="clear" w:color="auto" w:fill="auto"/>
          </w:tcPr>
          <w:p w14:paraId="7B0BA25C" w14:textId="77777777" w:rsidR="00745D31" w:rsidRPr="009819CE" w:rsidRDefault="00745D31" w:rsidP="005E65B9">
            <w:pPr>
              <w:rPr>
                <w:rFonts w:ascii="Times New Roman" w:hAnsi="Times New Roman"/>
                <w:color w:val="000000"/>
                <w:lang w:val="en-US" w:eastAsia="ja-JP"/>
              </w:rPr>
            </w:pPr>
            <w:r w:rsidRPr="009819CE">
              <w:rPr>
                <w:rFonts w:ascii="Futura" w:eastAsia="Courier" w:hAnsi="Futura" w:cs="Futura"/>
                <w:color w:val="000000"/>
                <w:sz w:val="22"/>
                <w:szCs w:val="22"/>
                <w:lang w:val="en-US" w:eastAsia="ja-JP"/>
              </w:rPr>
              <w:t>Moderated by:</w:t>
            </w:r>
          </w:p>
        </w:tc>
        <w:tc>
          <w:tcPr>
            <w:tcW w:w="6071" w:type="dxa"/>
            <w:shd w:val="clear" w:color="auto" w:fill="auto"/>
          </w:tcPr>
          <w:p w14:paraId="08608FC6" w14:textId="6F45A190" w:rsidR="00745D31" w:rsidRPr="009819CE" w:rsidRDefault="00DE2A09" w:rsidP="005E65B9">
            <w:pPr>
              <w:rPr>
                <w:rFonts w:ascii="Garamond" w:hAnsi="Garamond"/>
                <w:color w:val="000000"/>
                <w:sz w:val="22"/>
                <w:szCs w:val="22"/>
                <w:lang w:val="en-US" w:eastAsia="ja-JP"/>
              </w:rPr>
            </w:pPr>
            <w:r w:rsidRPr="00DE2A09">
              <w:rPr>
                <w:rFonts w:ascii="Garamond" w:hAnsi="Garamond"/>
                <w:color w:val="000000"/>
                <w:sz w:val="22"/>
                <w:szCs w:val="22"/>
                <w:lang w:val="en-US" w:eastAsia="ja-JP"/>
              </w:rPr>
              <w:t>Thomas Martin</w:t>
            </w:r>
          </w:p>
        </w:tc>
      </w:tr>
      <w:tr w:rsidR="00745D31" w:rsidRPr="009819CE" w14:paraId="472EB3B0" w14:textId="77777777" w:rsidTr="005E65B9">
        <w:tc>
          <w:tcPr>
            <w:tcW w:w="3557" w:type="dxa"/>
            <w:shd w:val="clear" w:color="auto" w:fill="auto"/>
          </w:tcPr>
          <w:p w14:paraId="50044837" w14:textId="77777777" w:rsidR="00745D31" w:rsidRPr="009819CE" w:rsidRDefault="00745D31" w:rsidP="005E65B9">
            <w:pPr>
              <w:rPr>
                <w:rFonts w:ascii="Courier" w:eastAsia="Courier" w:hAnsi="Courier" w:cs="Courier"/>
                <w:color w:val="000000"/>
                <w:lang w:val="en-US" w:eastAsia="ja-JP"/>
              </w:rPr>
            </w:pPr>
            <w:r w:rsidRPr="009819CE">
              <w:rPr>
                <w:rFonts w:ascii="Futura" w:eastAsia="Courier" w:hAnsi="Futura" w:cs="Futura"/>
                <w:color w:val="000000"/>
                <w:sz w:val="22"/>
                <w:szCs w:val="22"/>
                <w:lang w:val="en-US" w:eastAsia="ja-JP"/>
              </w:rPr>
              <w:t>Assignment number:</w:t>
            </w:r>
          </w:p>
        </w:tc>
        <w:tc>
          <w:tcPr>
            <w:tcW w:w="6071" w:type="dxa"/>
            <w:shd w:val="clear" w:color="auto" w:fill="auto"/>
          </w:tcPr>
          <w:p w14:paraId="4F533BEC" w14:textId="77777777" w:rsidR="00745D31" w:rsidRPr="009819CE" w:rsidRDefault="00745D31" w:rsidP="005E65B9">
            <w:pPr>
              <w:rPr>
                <w:rFonts w:ascii="Garamond" w:eastAsia="Courier" w:hAnsi="Garamond" w:cs="Courier"/>
                <w:color w:val="000000"/>
                <w:sz w:val="22"/>
                <w:szCs w:val="22"/>
                <w:lang w:val="en-US" w:eastAsia="ja-JP"/>
              </w:rPr>
            </w:pPr>
            <w:r w:rsidRPr="009819CE">
              <w:rPr>
                <w:rFonts w:ascii="Garamond" w:eastAsia="Courier" w:hAnsi="Garamond" w:cs="Futura"/>
                <w:color w:val="000000"/>
                <w:sz w:val="22"/>
                <w:szCs w:val="22"/>
                <w:lang w:val="en-US" w:eastAsia="ja-JP"/>
              </w:rPr>
              <w:t xml:space="preserve"> 1CWK50</w:t>
            </w:r>
          </w:p>
        </w:tc>
      </w:tr>
      <w:tr w:rsidR="00745D31" w:rsidRPr="009819CE" w14:paraId="1C8D27F5" w14:textId="77777777" w:rsidTr="005E65B9">
        <w:tc>
          <w:tcPr>
            <w:tcW w:w="3557" w:type="dxa"/>
            <w:shd w:val="clear" w:color="auto" w:fill="auto"/>
          </w:tcPr>
          <w:p w14:paraId="65B03071" w14:textId="77777777" w:rsidR="00745D31" w:rsidRPr="009819CE" w:rsidRDefault="00745D31" w:rsidP="005E65B9">
            <w:pPr>
              <w:rPr>
                <w:rFonts w:ascii="Garamond" w:eastAsia="Courier" w:hAnsi="Garamond" w:cs="Courier"/>
                <w:color w:val="000000"/>
                <w:lang w:val="en-US" w:eastAsia="ja-JP"/>
              </w:rPr>
            </w:pPr>
            <w:r w:rsidRPr="009819CE">
              <w:rPr>
                <w:rFonts w:ascii="Futura" w:eastAsia="Courier" w:hAnsi="Futura" w:cs="Futura"/>
                <w:color w:val="000000"/>
                <w:sz w:val="22"/>
                <w:szCs w:val="22"/>
                <w:lang w:val="en-US" w:eastAsia="ja-JP"/>
              </w:rPr>
              <w:t>Assignment title:</w:t>
            </w:r>
            <w:r w:rsidRPr="009819CE">
              <w:rPr>
                <w:rFonts w:ascii="Garamond" w:eastAsia="Courier" w:hAnsi="Garamond" w:cs="Courier"/>
                <w:color w:val="000000"/>
                <w:lang w:val="en-US" w:eastAsia="ja-JP"/>
              </w:rPr>
              <w:t xml:space="preserve"> </w:t>
            </w:r>
          </w:p>
        </w:tc>
        <w:tc>
          <w:tcPr>
            <w:tcW w:w="6071" w:type="dxa"/>
            <w:shd w:val="clear" w:color="auto" w:fill="auto"/>
          </w:tcPr>
          <w:p w14:paraId="333F4029" w14:textId="77777777" w:rsidR="00745D31" w:rsidRPr="009819CE" w:rsidRDefault="00745D31" w:rsidP="005E65B9">
            <w:pPr>
              <w:rPr>
                <w:rFonts w:ascii="Garamond" w:hAnsi="Garamond"/>
                <w:color w:val="000000"/>
                <w:sz w:val="22"/>
                <w:szCs w:val="22"/>
                <w:lang w:val="en-US" w:eastAsia="ja-JP"/>
              </w:rPr>
            </w:pPr>
            <w:r w:rsidRPr="00F755AB">
              <w:rPr>
                <w:rFonts w:ascii="Garamond" w:eastAsia="Courier" w:hAnsi="Garamond" w:cs="Futura"/>
                <w:color w:val="000000"/>
                <w:sz w:val="22"/>
                <w:szCs w:val="22"/>
                <w:lang w:val="en-US" w:eastAsia="ja-JP"/>
              </w:rPr>
              <w:t>Network and Internet Forensics</w:t>
            </w:r>
          </w:p>
        </w:tc>
      </w:tr>
      <w:tr w:rsidR="00745D31" w:rsidRPr="009819CE" w14:paraId="584717B4" w14:textId="77777777" w:rsidTr="005E65B9">
        <w:tc>
          <w:tcPr>
            <w:tcW w:w="3557" w:type="dxa"/>
            <w:shd w:val="clear" w:color="auto" w:fill="auto"/>
          </w:tcPr>
          <w:p w14:paraId="6E42AB48" w14:textId="77777777" w:rsidR="00745D31" w:rsidRPr="009819CE" w:rsidRDefault="00745D31" w:rsidP="005E65B9">
            <w:pPr>
              <w:rPr>
                <w:rFonts w:ascii="Courier" w:eastAsia="Courier" w:hAnsi="Courier" w:cs="Courier"/>
                <w:color w:val="000000"/>
                <w:lang w:val="en-US" w:eastAsia="ja-JP"/>
              </w:rPr>
            </w:pPr>
            <w:r w:rsidRPr="009819CE">
              <w:rPr>
                <w:rFonts w:ascii="Futura" w:eastAsia="Courier" w:hAnsi="Futura" w:cs="Futura"/>
                <w:color w:val="000000"/>
                <w:sz w:val="22"/>
                <w:szCs w:val="22"/>
                <w:lang w:val="en-US" w:eastAsia="ja-JP"/>
              </w:rPr>
              <w:t>Type: (GROUP/INDIVIDUAL)</w:t>
            </w:r>
            <w:r w:rsidRPr="009819CE">
              <w:rPr>
                <w:rFonts w:ascii="Courier" w:eastAsia="Courier" w:hAnsi="Courier" w:cs="Courier"/>
                <w:color w:val="000000"/>
                <w:lang w:val="en-US" w:eastAsia="ja-JP"/>
              </w:rPr>
              <w:t xml:space="preserve"> </w:t>
            </w:r>
          </w:p>
        </w:tc>
        <w:tc>
          <w:tcPr>
            <w:tcW w:w="6071" w:type="dxa"/>
            <w:shd w:val="clear" w:color="auto" w:fill="auto"/>
          </w:tcPr>
          <w:p w14:paraId="0EB1DBBA" w14:textId="77777777" w:rsidR="00745D31" w:rsidRPr="009819CE" w:rsidRDefault="00745D31" w:rsidP="005E65B9">
            <w:pPr>
              <w:rPr>
                <w:rFonts w:ascii="Garamond" w:hAnsi="Garamond"/>
                <w:color w:val="000000"/>
                <w:sz w:val="22"/>
                <w:szCs w:val="22"/>
                <w:lang w:val="en-US" w:eastAsia="ja-JP"/>
              </w:rPr>
            </w:pPr>
            <w:r>
              <w:rPr>
                <w:rFonts w:ascii="Garamond" w:eastAsia="Courier" w:hAnsi="Garamond" w:cs="Futura"/>
                <w:color w:val="000000"/>
                <w:sz w:val="22"/>
                <w:szCs w:val="22"/>
                <w:lang w:val="en-US" w:eastAsia="ja-JP"/>
              </w:rPr>
              <w:t>Individual Report</w:t>
            </w:r>
          </w:p>
        </w:tc>
      </w:tr>
      <w:tr w:rsidR="00745D31" w:rsidRPr="009819CE" w14:paraId="7AEB09D9" w14:textId="77777777" w:rsidTr="005E65B9">
        <w:tc>
          <w:tcPr>
            <w:tcW w:w="3557" w:type="dxa"/>
            <w:shd w:val="clear" w:color="auto" w:fill="auto"/>
          </w:tcPr>
          <w:p w14:paraId="3A6549E1" w14:textId="77777777" w:rsidR="00745D31" w:rsidRPr="009819CE" w:rsidRDefault="00745D31" w:rsidP="005E65B9">
            <w:pPr>
              <w:rPr>
                <w:rFonts w:ascii="Futura" w:eastAsia="Courier" w:hAnsi="Futura" w:cs="Futura"/>
                <w:color w:val="000000"/>
                <w:sz w:val="22"/>
                <w:szCs w:val="22"/>
                <w:lang w:val="en-US" w:eastAsia="ja-JP"/>
              </w:rPr>
            </w:pPr>
            <w:r w:rsidRPr="009819CE">
              <w:rPr>
                <w:rFonts w:ascii="Futura" w:eastAsia="Courier" w:hAnsi="Futura" w:cs="Futura"/>
                <w:color w:val="000000"/>
                <w:sz w:val="22"/>
                <w:szCs w:val="22"/>
                <w:lang w:val="en-US" w:eastAsia="ja-JP"/>
              </w:rPr>
              <w:t xml:space="preserve">Hand-in format and mechanism: </w:t>
            </w:r>
          </w:p>
        </w:tc>
        <w:tc>
          <w:tcPr>
            <w:tcW w:w="6071" w:type="dxa"/>
            <w:shd w:val="clear" w:color="auto" w:fill="auto"/>
          </w:tcPr>
          <w:p w14:paraId="5AD00F62" w14:textId="77777777" w:rsidR="00745D31" w:rsidRPr="009819CE" w:rsidRDefault="00745D31" w:rsidP="005E65B9">
            <w:pPr>
              <w:rPr>
                <w:rFonts w:ascii="Garamond" w:eastAsia="Courier" w:hAnsi="Garamond" w:cs="Futura"/>
                <w:color w:val="000000"/>
                <w:sz w:val="22"/>
                <w:szCs w:val="22"/>
                <w:lang w:val="en-US" w:eastAsia="ja-JP"/>
              </w:rPr>
            </w:pPr>
            <w:proofErr w:type="gramStart"/>
            <w:r w:rsidRPr="009819CE">
              <w:rPr>
                <w:rFonts w:ascii="Garamond" w:eastAsia="Courier" w:hAnsi="Garamond" w:cs="Courier"/>
                <w:color w:val="000000"/>
                <w:sz w:val="22"/>
                <w:szCs w:val="22"/>
                <w:lang w:val="en-US" w:eastAsia="ja-JP"/>
              </w:rPr>
              <w:t>via</w:t>
            </w:r>
            <w:proofErr w:type="gramEnd"/>
            <w:r w:rsidRPr="009819CE">
              <w:rPr>
                <w:rFonts w:ascii="Garamond" w:eastAsia="Courier" w:hAnsi="Garamond" w:cs="Courier"/>
                <w:color w:val="000000"/>
                <w:sz w:val="22"/>
                <w:szCs w:val="22"/>
                <w:lang w:val="en-US" w:eastAsia="ja-JP"/>
              </w:rPr>
              <w:t xml:space="preserve"> Unit area on Moodle</w:t>
            </w:r>
          </w:p>
        </w:tc>
      </w:tr>
      <w:tr w:rsidR="00745D31" w:rsidRPr="009819CE" w14:paraId="7D7E65F8" w14:textId="77777777" w:rsidTr="005E65B9">
        <w:tc>
          <w:tcPr>
            <w:tcW w:w="3557" w:type="dxa"/>
            <w:shd w:val="clear" w:color="auto" w:fill="auto"/>
          </w:tcPr>
          <w:p w14:paraId="25E5D593" w14:textId="77777777" w:rsidR="00745D31" w:rsidRPr="009819CE" w:rsidRDefault="00745D31" w:rsidP="005E65B9">
            <w:pPr>
              <w:rPr>
                <w:rFonts w:ascii="Futura" w:eastAsia="Courier" w:hAnsi="Futura" w:cs="Futura"/>
                <w:color w:val="000000"/>
                <w:lang w:val="en-US" w:eastAsia="ja-JP"/>
              </w:rPr>
            </w:pPr>
            <w:r w:rsidRPr="009819CE">
              <w:rPr>
                <w:rFonts w:ascii="Futura" w:eastAsia="Courier" w:hAnsi="Futura" w:cs="Futura"/>
                <w:color w:val="000000"/>
                <w:sz w:val="22"/>
                <w:szCs w:val="22"/>
                <w:lang w:val="en-US" w:eastAsia="ja-JP"/>
              </w:rPr>
              <w:t>Deadline:</w:t>
            </w:r>
            <w:r w:rsidRPr="009819CE">
              <w:rPr>
                <w:rFonts w:ascii="Futura" w:eastAsia="Courier" w:hAnsi="Futura" w:cs="Futura"/>
                <w:color w:val="000000"/>
                <w:lang w:val="en-US" w:eastAsia="ja-JP"/>
              </w:rPr>
              <w:t xml:space="preserve"> </w:t>
            </w:r>
          </w:p>
        </w:tc>
        <w:tc>
          <w:tcPr>
            <w:tcW w:w="6071" w:type="dxa"/>
            <w:shd w:val="clear" w:color="auto" w:fill="auto"/>
          </w:tcPr>
          <w:p w14:paraId="7D3F3919" w14:textId="77777777" w:rsidR="00745D31" w:rsidRPr="009819CE" w:rsidRDefault="00745D31" w:rsidP="005E65B9">
            <w:pPr>
              <w:rPr>
                <w:rFonts w:ascii="Garamond" w:eastAsia="Courier" w:hAnsi="Garamond" w:cs="Futura"/>
                <w:color w:val="000000"/>
                <w:sz w:val="22"/>
                <w:szCs w:val="22"/>
                <w:lang w:val="en-US" w:eastAsia="ja-JP"/>
              </w:rPr>
            </w:pPr>
            <w:r w:rsidRPr="009819CE">
              <w:rPr>
                <w:rFonts w:ascii="Garamond" w:eastAsia="Courier" w:hAnsi="Garamond" w:cs="Courier"/>
                <w:color w:val="000000"/>
                <w:sz w:val="22"/>
                <w:szCs w:val="22"/>
                <w:lang w:val="en-US" w:eastAsia="ja-JP"/>
              </w:rPr>
              <w:t xml:space="preserve">As indicated on Moodle. </w:t>
            </w:r>
          </w:p>
        </w:tc>
      </w:tr>
    </w:tbl>
    <w:p w14:paraId="751ADEE4"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Futura" w:eastAsia="Courier" w:hAnsi="Futura" w:cs="Futura"/>
          <w:color w:val="000000"/>
          <w:sz w:val="22"/>
          <w:szCs w:val="22"/>
          <w:lang w:val="en-US" w:eastAsia="ja-JP"/>
        </w:rPr>
      </w:pPr>
    </w:p>
    <w:p w14:paraId="22E5BE27" w14:textId="77777777" w:rsidR="00745D31"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Futura" w:eastAsia="Courier" w:hAnsi="Futura" w:cs="Futura"/>
          <w:color w:val="000000"/>
          <w:sz w:val="22"/>
          <w:szCs w:val="22"/>
          <w:lang w:val="en-US" w:eastAsia="ja-JP"/>
        </w:rPr>
      </w:pPr>
      <w:r w:rsidRPr="00BB46C6">
        <w:rPr>
          <w:rFonts w:ascii="Futura" w:eastAsia="Courier" w:hAnsi="Futura" w:cs="Futura"/>
          <w:color w:val="000000"/>
          <w:sz w:val="22"/>
          <w:szCs w:val="22"/>
          <w:lang w:val="en-US" w:eastAsia="ja-JP"/>
        </w:rPr>
        <w:t xml:space="preserve">Learning Outcomes Assessed: </w:t>
      </w:r>
    </w:p>
    <w:p w14:paraId="62BC923E" w14:textId="77777777" w:rsidR="00745D31" w:rsidRDefault="00745D31" w:rsidP="00745D31">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Futura"/>
          <w:color w:val="000000"/>
          <w:szCs w:val="22"/>
          <w:lang w:val="en-US" w:eastAsia="ja-JP"/>
        </w:rPr>
      </w:pPr>
      <w:r w:rsidRPr="006A00A2">
        <w:rPr>
          <w:rFonts w:ascii="Garamond" w:eastAsia="Courier" w:hAnsi="Garamond" w:cs="Futura"/>
          <w:color w:val="000000"/>
          <w:szCs w:val="22"/>
          <w:lang w:val="en-US" w:eastAsia="ja-JP"/>
        </w:rPr>
        <w:t xml:space="preserve">Conduct synthetic analysis of a digital forensic investigation from the initial response through to completion of an investigation for example, what types of evidence (e.g., network traffic, etc.) can be collected, why are they important to a forensic investigation and how may evidence be </w:t>
      </w:r>
      <w:proofErr w:type="spellStart"/>
      <w:r w:rsidRPr="006A00A2">
        <w:rPr>
          <w:rFonts w:ascii="Garamond" w:eastAsia="Courier" w:hAnsi="Garamond" w:cs="Futura"/>
          <w:color w:val="000000"/>
          <w:szCs w:val="22"/>
          <w:lang w:val="en-US" w:eastAsia="ja-JP"/>
        </w:rPr>
        <w:t>analysed</w:t>
      </w:r>
      <w:proofErr w:type="spellEnd"/>
      <w:r w:rsidRPr="006A00A2">
        <w:rPr>
          <w:rFonts w:ascii="Garamond" w:eastAsia="Courier" w:hAnsi="Garamond" w:cs="Futura"/>
          <w:color w:val="000000"/>
          <w:szCs w:val="22"/>
          <w:lang w:val="en-US" w:eastAsia="ja-JP"/>
        </w:rPr>
        <w:t xml:space="preserve"> and interpreted? </w:t>
      </w:r>
    </w:p>
    <w:p w14:paraId="77433793" w14:textId="77777777" w:rsidR="00745D31" w:rsidRPr="006A00A2" w:rsidRDefault="00745D31" w:rsidP="00745D31">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Futura"/>
          <w:color w:val="000000"/>
          <w:szCs w:val="22"/>
          <w:lang w:val="en-US" w:eastAsia="ja-JP"/>
        </w:rPr>
      </w:pPr>
      <w:r w:rsidRPr="006A00A2">
        <w:rPr>
          <w:rFonts w:ascii="Garamond" w:eastAsia="Courier" w:hAnsi="Garamond" w:cs="Futura"/>
          <w:color w:val="000000"/>
          <w:szCs w:val="22"/>
          <w:lang w:val="en-US" w:eastAsia="ja-JP"/>
        </w:rPr>
        <w:t>Critically evaluate recent developments in Computing Forensics</w:t>
      </w:r>
      <w:r>
        <w:rPr>
          <w:rFonts w:ascii="Garamond" w:eastAsia="Courier" w:hAnsi="Garamond" w:cs="Futura"/>
          <w:color w:val="000000"/>
          <w:szCs w:val="22"/>
          <w:lang w:val="en-US" w:eastAsia="ja-JP"/>
        </w:rPr>
        <w:t>.</w:t>
      </w:r>
    </w:p>
    <w:p w14:paraId="68B8078C"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olor w:val="000000"/>
          <w:lang w:val="en-US" w:eastAsia="ja-JP"/>
        </w:rPr>
      </w:pPr>
      <w:r w:rsidRPr="00BB46C6">
        <w:rPr>
          <w:rFonts w:ascii="Courier" w:eastAsia="Courier" w:hAnsi="Courier" w:cs="Courier"/>
          <w:color w:val="000000"/>
          <w:lang w:val="en-US" w:eastAsia="ja-JP"/>
        </w:rPr>
        <w:t>_________________________________________________________</w:t>
      </w:r>
    </w:p>
    <w:p w14:paraId="77067D84"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hAnsi="Garamond"/>
          <w:color w:val="000000"/>
          <w:lang w:val="en-US" w:eastAsia="ja-JP"/>
        </w:rPr>
      </w:pPr>
      <w:r w:rsidRPr="00BB46C6">
        <w:rPr>
          <w:rFonts w:ascii="Garamond" w:eastAsia="Courier" w:hAnsi="Garamond" w:cs="Courier"/>
          <w:color w:val="000000"/>
          <w:lang w:val="en-US" w:eastAsia="ja-JP"/>
        </w:rPr>
        <w:t>It is your responsibility to ensure that your work is complete and available for assessment by the date</w:t>
      </w:r>
      <w:r>
        <w:rPr>
          <w:rFonts w:ascii="Garamond" w:eastAsia="Courier" w:hAnsi="Garamond" w:cs="Courier"/>
          <w:color w:val="000000"/>
          <w:lang w:val="en-US" w:eastAsia="ja-JP"/>
        </w:rPr>
        <w:t xml:space="preserve"> given on Moodle</w:t>
      </w:r>
      <w:r w:rsidRPr="00BB46C6">
        <w:rPr>
          <w:rFonts w:ascii="Garamond" w:eastAsia="Courier" w:hAnsi="Garamond" w:cs="Courier"/>
          <w:color w:val="000000"/>
          <w:lang w:val="en-US" w:eastAsia="ja-JP"/>
        </w:rPr>
        <w:t xml:space="preserve">. If submitting via Moodle, you are advised to check your work after upload; and that all content is accessible. </w:t>
      </w:r>
      <w:r>
        <w:rPr>
          <w:rFonts w:ascii="Garamond" w:eastAsia="Courier" w:hAnsi="Garamond" w:cs="Courier"/>
          <w:color w:val="000000"/>
          <w:lang w:val="en-US" w:eastAsia="ja-JP"/>
        </w:rPr>
        <w:t xml:space="preserve">Do not alter after the deadline. </w:t>
      </w:r>
      <w:r w:rsidRPr="00BB46C6">
        <w:rPr>
          <w:rFonts w:ascii="Garamond" w:eastAsia="Courier" w:hAnsi="Garamond" w:cs="Courier"/>
          <w:color w:val="000000"/>
          <w:lang w:val="en-US" w:eastAsia="ja-JP"/>
        </w:rPr>
        <w:t>You should make at least one full backup copy of your work.</w:t>
      </w:r>
    </w:p>
    <w:p w14:paraId="4F0A343A"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r w:rsidRPr="00BB46C6">
        <w:rPr>
          <w:rFonts w:ascii="Courier" w:eastAsia="Courier" w:hAnsi="Courier" w:cs="Courier"/>
          <w:color w:val="000000"/>
          <w:lang w:val="en-US" w:eastAsia="ja-JP"/>
        </w:rPr>
        <w:t>_________________________________________________________</w:t>
      </w:r>
    </w:p>
    <w:p w14:paraId="558277E6"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Futura" w:hAnsi="Futura" w:cs="Futura"/>
          <w:color w:val="000000"/>
          <w:lang w:val="en-US" w:eastAsia="ja-JP"/>
        </w:rPr>
      </w:pPr>
    </w:p>
    <w:p w14:paraId="093EA2CD"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hAnsi="Garamond"/>
          <w:color w:val="000000"/>
          <w:lang w:val="en-US" w:eastAsia="ja-JP"/>
        </w:rPr>
      </w:pPr>
      <w:r w:rsidRPr="00BB46C6">
        <w:rPr>
          <w:rFonts w:ascii="Futura" w:eastAsia="Courier" w:hAnsi="Futura" w:cs="Futura"/>
          <w:color w:val="000000"/>
          <w:lang w:val="en-US" w:eastAsia="ja-JP"/>
        </w:rPr>
        <w:t>Penalties for late hand-in:</w:t>
      </w:r>
      <w:r w:rsidRPr="00BB46C6">
        <w:rPr>
          <w:rFonts w:ascii="Garamond" w:eastAsia="Courier" w:hAnsi="Garamond" w:cs="Courier"/>
          <w:color w:val="000000"/>
          <w:lang w:val="en-US" w:eastAsia="ja-JP"/>
        </w:rPr>
        <w:t xml:space="preserve"> see Regulations for Undergraduate </w:t>
      </w:r>
      <w:proofErr w:type="spellStart"/>
      <w:r w:rsidRPr="00BB46C6">
        <w:rPr>
          <w:rFonts w:ascii="Garamond" w:eastAsia="Courier" w:hAnsi="Garamond" w:cs="Courier"/>
          <w:color w:val="000000"/>
          <w:lang w:val="en-US" w:eastAsia="ja-JP"/>
        </w:rPr>
        <w:t>Programmes</w:t>
      </w:r>
      <w:proofErr w:type="spellEnd"/>
      <w:r w:rsidRPr="00BB46C6">
        <w:rPr>
          <w:rFonts w:ascii="Garamond" w:eastAsia="Courier" w:hAnsi="Garamond" w:cs="Courier"/>
          <w:color w:val="000000"/>
          <w:lang w:val="en-US" w:eastAsia="ja-JP"/>
        </w:rPr>
        <w:t xml:space="preserve"> of Study: </w:t>
      </w:r>
      <w:hyperlink r:id="rId7" w:history="1">
        <w:r w:rsidRPr="00BB46C6">
          <w:rPr>
            <w:rFonts w:ascii="Courier" w:eastAsia="Courier" w:hAnsi="Courier" w:cs="Courier"/>
            <w:color w:val="0000FF"/>
            <w:sz w:val="18"/>
            <w:szCs w:val="18"/>
            <w:u w:val="single"/>
            <w:lang w:val="en-US" w:eastAsia="ja-JP"/>
          </w:rPr>
          <w:t>http://www.mmu.ac.uk/academic/casqe/regulations/assessment.php</w:t>
        </w:r>
      </w:hyperlink>
      <w:r w:rsidRPr="00BB46C6">
        <w:rPr>
          <w:rFonts w:ascii="Garamond" w:eastAsia="Courier" w:hAnsi="Garamond" w:cs="Courier"/>
          <w:color w:val="000000"/>
          <w:lang w:val="en-US" w:eastAsia="ja-JP"/>
        </w:rPr>
        <w:t>. The timeliness of submissions is strictly monitored</w:t>
      </w:r>
      <w:r>
        <w:rPr>
          <w:rFonts w:ascii="Garamond" w:eastAsia="Courier" w:hAnsi="Garamond" w:cs="Courier"/>
          <w:color w:val="000000"/>
          <w:lang w:val="en-US" w:eastAsia="ja-JP"/>
        </w:rPr>
        <w:t xml:space="preserve"> and enforced</w:t>
      </w:r>
      <w:r w:rsidRPr="00BB46C6">
        <w:rPr>
          <w:rFonts w:ascii="Garamond" w:eastAsia="Courier" w:hAnsi="Garamond" w:cs="Courier"/>
          <w:color w:val="000000"/>
          <w:lang w:val="en-US" w:eastAsia="ja-JP"/>
        </w:rPr>
        <w:t>.</w:t>
      </w:r>
    </w:p>
    <w:p w14:paraId="42F849B2"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4A30067C"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olor w:val="000000"/>
          <w:lang w:val="en-US" w:eastAsia="ja-JP"/>
        </w:rPr>
      </w:pPr>
      <w:r w:rsidRPr="00BB46C6">
        <w:rPr>
          <w:rFonts w:ascii="Futura" w:eastAsia="Courier" w:hAnsi="Futura" w:cs="Futura"/>
          <w:color w:val="000000"/>
          <w:lang w:val="en-US" w:eastAsia="ja-JP"/>
        </w:rPr>
        <w:t>Exceptional Factors affecting your performance:</w:t>
      </w:r>
      <w:r w:rsidRPr="00BB46C6">
        <w:rPr>
          <w:rFonts w:ascii="Garamond" w:eastAsia="Courier" w:hAnsi="Garamond" w:cs="Courier"/>
          <w:color w:val="000000"/>
          <w:lang w:val="en-US" w:eastAsia="ja-JP"/>
        </w:rPr>
        <w:t xml:space="preserve"> see Regulations for Undergraduate </w:t>
      </w:r>
      <w:proofErr w:type="spellStart"/>
      <w:r w:rsidRPr="00BB46C6">
        <w:rPr>
          <w:rFonts w:ascii="Garamond" w:eastAsia="Courier" w:hAnsi="Garamond" w:cs="Courier"/>
          <w:color w:val="000000"/>
          <w:lang w:val="en-US" w:eastAsia="ja-JP"/>
        </w:rPr>
        <w:t>Programmes</w:t>
      </w:r>
      <w:proofErr w:type="spellEnd"/>
      <w:r w:rsidRPr="00BB46C6">
        <w:rPr>
          <w:rFonts w:ascii="Garamond" w:eastAsia="Courier" w:hAnsi="Garamond" w:cs="Courier"/>
          <w:color w:val="000000"/>
          <w:lang w:val="en-US" w:eastAsia="ja-JP"/>
        </w:rPr>
        <w:t xml:space="preserve"> of </w:t>
      </w:r>
      <w:proofErr w:type="gramStart"/>
      <w:r w:rsidRPr="00BB46C6">
        <w:rPr>
          <w:rFonts w:ascii="Garamond" w:eastAsia="Courier" w:hAnsi="Garamond" w:cs="Courier"/>
          <w:color w:val="000000"/>
          <w:lang w:val="en-US" w:eastAsia="ja-JP"/>
        </w:rPr>
        <w:t>Study :</w:t>
      </w:r>
      <w:proofErr w:type="gramEnd"/>
      <w:r w:rsidRPr="00BB46C6">
        <w:rPr>
          <w:rFonts w:ascii="Garamond" w:eastAsia="Courier" w:hAnsi="Garamond" w:cs="Courier"/>
          <w:color w:val="000000"/>
          <w:lang w:val="en-US" w:eastAsia="ja-JP"/>
        </w:rPr>
        <w:t xml:space="preserve"> </w:t>
      </w:r>
      <w:hyperlink r:id="rId8" w:history="1">
        <w:r w:rsidRPr="001D19E1">
          <w:rPr>
            <w:rStyle w:val="Hyperlink"/>
            <w:rFonts w:ascii="Times New Roman" w:hAnsi="Times New Roman"/>
            <w:sz w:val="22"/>
            <w:lang w:val="en-US" w:eastAsia="ja-JP"/>
          </w:rPr>
          <w:t>http://www.mmu.ac.uk/academic/casqe/regulations/assessment/docs/ug-regs.pdf</w:t>
        </w:r>
      </w:hyperlink>
      <w:r w:rsidRPr="001D19E1">
        <w:rPr>
          <w:rFonts w:ascii="Times New Roman" w:hAnsi="Times New Roman"/>
          <w:color w:val="000000"/>
          <w:sz w:val="22"/>
          <w:lang w:val="en-US" w:eastAsia="ja-JP"/>
        </w:rPr>
        <w:t xml:space="preserve"> </w:t>
      </w:r>
    </w:p>
    <w:p w14:paraId="2F758E34"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4BDD1B7C"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Courier"/>
          <w:color w:val="000000"/>
          <w:lang w:val="en-US" w:eastAsia="ja-JP"/>
        </w:rPr>
      </w:pPr>
      <w:r w:rsidRPr="00BB46C6">
        <w:rPr>
          <w:rFonts w:ascii="Futura" w:eastAsia="Courier" w:hAnsi="Futura" w:cs="Futura"/>
          <w:color w:val="000000"/>
          <w:lang w:val="en-US" w:eastAsia="ja-JP"/>
        </w:rPr>
        <w:t>Plagiarism:</w:t>
      </w:r>
      <w:r w:rsidRPr="00BB46C6">
        <w:rPr>
          <w:rFonts w:ascii="Courier" w:eastAsia="Courier" w:hAnsi="Courier" w:cs="Courier"/>
          <w:color w:val="000000"/>
          <w:lang w:val="en-US" w:eastAsia="ja-JP"/>
        </w:rPr>
        <w:t xml:space="preserve"> </w:t>
      </w:r>
      <w:r w:rsidRPr="00BB46C6">
        <w:rPr>
          <w:rFonts w:ascii="Garamond" w:eastAsia="Courier" w:hAnsi="Garamond" w:cs="Courier"/>
          <w:color w:val="000000"/>
          <w:lang w:val="en-US" w:eastAsia="ja-JP"/>
        </w:rPr>
        <w:t>Plagiarism is the unacknowledged representation of another person’s work, or use of their ideas, as one’s own. MMU takes care to detect plagiarism, employs plagiarism detection software, and imposes severe penalties, as outlined in the Student Handbook (</w:t>
      </w:r>
      <w:hyperlink r:id="rId9" w:history="1">
        <w:r w:rsidRPr="00BB46C6">
          <w:rPr>
            <w:rFonts w:ascii="Garamond" w:hAnsi="Garamond"/>
            <w:color w:val="000000"/>
            <w:sz w:val="20"/>
            <w:szCs w:val="20"/>
            <w:lang w:val="en-US" w:eastAsia="ja-JP"/>
          </w:rPr>
          <w:t>http://www.mmu.ac.uk/academic/casqe/regulations/docs/policies_regulations.pdf</w:t>
        </w:r>
      </w:hyperlink>
      <w:r>
        <w:rPr>
          <w:rFonts w:ascii="Garamond" w:eastAsia="Courier" w:hAnsi="Garamond" w:cs="Courier"/>
          <w:color w:val="000000"/>
          <w:lang w:val="en-US" w:eastAsia="ja-JP"/>
        </w:rPr>
        <w:t xml:space="preserve"> </w:t>
      </w:r>
      <w:r w:rsidRPr="00BB46C6">
        <w:rPr>
          <w:rFonts w:ascii="Garamond" w:eastAsia="Courier" w:hAnsi="Garamond" w:cs="Courier"/>
          <w:color w:val="000000"/>
          <w:lang w:val="en-US" w:eastAsia="ja-JP"/>
        </w:rPr>
        <w:t xml:space="preserve">and Regulations for Undergraduate </w:t>
      </w:r>
      <w:proofErr w:type="spellStart"/>
      <w:r w:rsidRPr="00BB46C6">
        <w:rPr>
          <w:rFonts w:ascii="Garamond" w:eastAsia="Courier" w:hAnsi="Garamond" w:cs="Courier"/>
          <w:color w:val="000000"/>
          <w:lang w:val="en-US" w:eastAsia="ja-JP"/>
        </w:rPr>
        <w:t>Programmes</w:t>
      </w:r>
      <w:proofErr w:type="spellEnd"/>
      <w:r w:rsidRPr="00BB46C6">
        <w:rPr>
          <w:rFonts w:ascii="Garamond" w:eastAsia="Courier" w:hAnsi="Garamond" w:cs="Courier"/>
          <w:color w:val="000000"/>
          <w:lang w:val="en-US" w:eastAsia="ja-JP"/>
        </w:rPr>
        <w:t xml:space="preserve"> </w:t>
      </w:r>
      <w:r w:rsidRPr="00BB46C6">
        <w:rPr>
          <w:rFonts w:ascii="Garamond" w:eastAsia="Courier" w:hAnsi="Garamond" w:cs="Courier"/>
          <w:color w:val="000000"/>
          <w:sz w:val="20"/>
          <w:szCs w:val="20"/>
          <w:lang w:val="en-US" w:eastAsia="ja-JP"/>
        </w:rPr>
        <w:t>(</w:t>
      </w:r>
      <w:hyperlink r:id="rId10" w:history="1">
        <w:r w:rsidRPr="00BB46C6">
          <w:rPr>
            <w:rFonts w:ascii="Garamond" w:eastAsia="Courier" w:hAnsi="Garamond" w:cs="Courier"/>
            <w:color w:val="0000FF"/>
            <w:sz w:val="20"/>
            <w:szCs w:val="20"/>
            <w:u w:val="single"/>
            <w:lang w:val="en-US" w:eastAsia="ja-JP"/>
          </w:rPr>
          <w:t>http://www.mmu.ac.uk/academic/casqe/regulations/assessment.php</w:t>
        </w:r>
      </w:hyperlink>
      <w:r w:rsidRPr="00BB46C6">
        <w:rPr>
          <w:rFonts w:ascii="Garamond" w:eastAsia="Courier" w:hAnsi="Garamond" w:cs="Courier"/>
          <w:color w:val="000000"/>
          <w:sz w:val="20"/>
          <w:szCs w:val="20"/>
          <w:lang w:val="en-US" w:eastAsia="ja-JP"/>
        </w:rPr>
        <w:t xml:space="preserve"> ).</w:t>
      </w:r>
      <w:r w:rsidRPr="00BB46C6">
        <w:rPr>
          <w:rFonts w:ascii="Garamond" w:eastAsia="Courier" w:hAnsi="Garamond" w:cs="Courier"/>
          <w:color w:val="000000"/>
          <w:lang w:val="en-US" w:eastAsia="ja-JP"/>
        </w:rPr>
        <w:t xml:space="preserve"> Bad referencing or submitting the wrong assignment may still be treated as plagiarism. If in doubt, seek advice from your tutor.</w:t>
      </w:r>
    </w:p>
    <w:p w14:paraId="7C743F88" w14:textId="77777777" w:rsidR="00745D31" w:rsidRPr="00BB46C6" w:rsidRDefault="00745D31" w:rsidP="00745D3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982"/>
      </w:tblGrid>
      <w:tr w:rsidR="00745D31" w:rsidRPr="009819CE" w14:paraId="0373AD80" w14:textId="77777777" w:rsidTr="005E65B9">
        <w:tc>
          <w:tcPr>
            <w:tcW w:w="3371" w:type="dxa"/>
            <w:shd w:val="clear" w:color="auto" w:fill="auto"/>
          </w:tcPr>
          <w:p w14:paraId="12B63C4B" w14:textId="77777777" w:rsidR="00745D31" w:rsidRPr="009819CE" w:rsidRDefault="00745D31" w:rsidP="005E65B9">
            <w:pPr>
              <w:rPr>
                <w:rFonts w:ascii="Courier" w:eastAsia="Courier" w:hAnsi="Courier" w:cs="Courier"/>
                <w:color w:val="000000"/>
                <w:lang w:val="en-US" w:eastAsia="ja-JP"/>
              </w:rPr>
            </w:pPr>
            <w:r w:rsidRPr="009819CE">
              <w:rPr>
                <w:rFonts w:ascii="Futura" w:eastAsia="Courier" w:hAnsi="Futura" w:cs="Futura"/>
                <w:color w:val="000000"/>
                <w:lang w:val="en-US" w:eastAsia="ja-JP"/>
              </w:rPr>
              <w:t>Assessment Criteria:</w:t>
            </w:r>
          </w:p>
        </w:tc>
        <w:tc>
          <w:tcPr>
            <w:tcW w:w="6257" w:type="dxa"/>
            <w:shd w:val="clear" w:color="auto" w:fill="auto"/>
          </w:tcPr>
          <w:p w14:paraId="7433D4B2" w14:textId="77777777" w:rsidR="00745D31" w:rsidRPr="009819CE" w:rsidRDefault="00745D31" w:rsidP="005E65B9">
            <w:pPr>
              <w:rPr>
                <w:rFonts w:ascii="Garamond" w:eastAsia="Courier" w:hAnsi="Garamond" w:cs="Courier"/>
                <w:color w:val="000000"/>
                <w:lang w:val="en-US" w:eastAsia="ja-JP"/>
              </w:rPr>
            </w:pPr>
            <w:r w:rsidRPr="009819CE">
              <w:rPr>
                <w:rFonts w:ascii="Garamond" w:eastAsia="Courier" w:hAnsi="Garamond" w:cs="Courier"/>
                <w:color w:val="000000"/>
                <w:lang w:val="en-US" w:eastAsia="ja-JP"/>
              </w:rPr>
              <w:t>Indicated in the attached assignment specification.</w:t>
            </w:r>
          </w:p>
        </w:tc>
      </w:tr>
      <w:tr w:rsidR="00745D31" w:rsidRPr="009819CE" w14:paraId="40B9DA98" w14:textId="77777777" w:rsidTr="005E65B9">
        <w:tc>
          <w:tcPr>
            <w:tcW w:w="3371" w:type="dxa"/>
            <w:shd w:val="clear" w:color="auto" w:fill="auto"/>
          </w:tcPr>
          <w:p w14:paraId="07D3AC4B" w14:textId="77777777" w:rsidR="00745D31" w:rsidRPr="009819CE" w:rsidRDefault="00745D31" w:rsidP="005E65B9">
            <w:pPr>
              <w:rPr>
                <w:rFonts w:ascii="Futura" w:eastAsia="Courier" w:hAnsi="Futura" w:cs="Futura"/>
                <w:color w:val="000000"/>
                <w:lang w:val="en-US" w:eastAsia="ja-JP"/>
              </w:rPr>
            </w:pPr>
            <w:r w:rsidRPr="009819CE">
              <w:rPr>
                <w:rFonts w:ascii="Futura" w:eastAsia="Courier" w:hAnsi="Futura" w:cs="Futura"/>
                <w:color w:val="000000"/>
                <w:lang w:val="en-US" w:eastAsia="ja-JP"/>
              </w:rPr>
              <w:lastRenderedPageBreak/>
              <w:t xml:space="preserve">Formative Feedback: </w:t>
            </w:r>
          </w:p>
        </w:tc>
        <w:tc>
          <w:tcPr>
            <w:tcW w:w="6257" w:type="dxa"/>
            <w:shd w:val="clear" w:color="auto" w:fill="auto"/>
          </w:tcPr>
          <w:p w14:paraId="1587CBDB" w14:textId="7E45EA94" w:rsidR="0046026F" w:rsidRDefault="00745D31" w:rsidP="005E65B9">
            <w:pPr>
              <w:rPr>
                <w:rFonts w:ascii="Garamond" w:eastAsia="Courier" w:hAnsi="Garamond" w:cs="Courier"/>
                <w:color w:val="000000"/>
                <w:lang w:val="en-US" w:eastAsia="ja-JP"/>
              </w:rPr>
            </w:pPr>
            <w:r w:rsidRPr="00DE71F2">
              <w:rPr>
                <w:rFonts w:ascii="Garamond" w:eastAsia="Courier" w:hAnsi="Garamond" w:cs="Courier"/>
                <w:color w:val="000000"/>
                <w:lang w:val="en-US" w:eastAsia="ja-JP"/>
              </w:rPr>
              <w:t>Formative feedback</w:t>
            </w:r>
            <w:r>
              <w:rPr>
                <w:rFonts w:ascii="Garamond" w:eastAsia="Courier" w:hAnsi="Garamond" w:cs="Courier"/>
                <w:color w:val="000000"/>
                <w:lang w:val="en-US" w:eastAsia="ja-JP"/>
              </w:rPr>
              <w:t xml:space="preserve"> (individual oral feedback)</w:t>
            </w:r>
            <w:r w:rsidRPr="00DE71F2">
              <w:rPr>
                <w:rFonts w:ascii="Garamond" w:eastAsia="Courier" w:hAnsi="Garamond" w:cs="Courier"/>
                <w:color w:val="000000"/>
                <w:lang w:val="en-US" w:eastAsia="ja-JP"/>
              </w:rPr>
              <w:t xml:space="preserve"> for Part 1A</w:t>
            </w:r>
            <w:r>
              <w:rPr>
                <w:rFonts w:ascii="Garamond" w:eastAsia="Courier" w:hAnsi="Garamond" w:cs="Courier"/>
                <w:color w:val="000000"/>
                <w:lang w:val="en-US" w:eastAsia="ja-JP"/>
              </w:rPr>
              <w:t xml:space="preserve"> and Part 1B</w:t>
            </w:r>
            <w:r w:rsidRPr="00DE71F2">
              <w:rPr>
                <w:rFonts w:ascii="Garamond" w:eastAsia="Courier" w:hAnsi="Garamond" w:cs="Courier"/>
                <w:color w:val="000000"/>
                <w:lang w:val="en-US" w:eastAsia="ja-JP"/>
              </w:rPr>
              <w:t xml:space="preserve"> will be provided in class on 31st October</w:t>
            </w:r>
            <w:r>
              <w:rPr>
                <w:rFonts w:ascii="Garamond" w:eastAsia="Courier" w:hAnsi="Garamond" w:cs="Courier"/>
                <w:color w:val="000000"/>
                <w:lang w:val="en-US" w:eastAsia="ja-JP"/>
              </w:rPr>
              <w:t xml:space="preserve"> and </w:t>
            </w:r>
            <w:proofErr w:type="gramStart"/>
            <w:r>
              <w:rPr>
                <w:rFonts w:ascii="Garamond" w:eastAsia="Courier" w:hAnsi="Garamond" w:cs="Courier"/>
                <w:color w:val="000000"/>
                <w:lang w:val="en-US" w:eastAsia="ja-JP"/>
              </w:rPr>
              <w:t>12</w:t>
            </w:r>
            <w:r w:rsidRPr="00B61B5B">
              <w:rPr>
                <w:rFonts w:ascii="Garamond" w:eastAsia="Courier" w:hAnsi="Garamond" w:cs="Courier"/>
                <w:color w:val="000000"/>
                <w:vertAlign w:val="superscript"/>
                <w:lang w:val="en-US" w:eastAsia="ja-JP"/>
              </w:rPr>
              <w:t>th</w:t>
            </w:r>
            <w:r>
              <w:rPr>
                <w:rFonts w:ascii="Garamond" w:eastAsia="Courier" w:hAnsi="Garamond" w:cs="Courier"/>
                <w:color w:val="000000"/>
                <w:lang w:val="en-US" w:eastAsia="ja-JP"/>
              </w:rPr>
              <w:t xml:space="preserve"> ,</w:t>
            </w:r>
            <w:proofErr w:type="gramEnd"/>
            <w:r>
              <w:rPr>
                <w:rFonts w:ascii="Garamond" w:eastAsia="Courier" w:hAnsi="Garamond" w:cs="Courier"/>
                <w:color w:val="000000"/>
                <w:lang w:val="en-US" w:eastAsia="ja-JP"/>
              </w:rPr>
              <w:t xml:space="preserve"> December respectively. For Part 2, the formative feedback (individual oral feedback) will be provided during the lab sessions and staff contact hours. </w:t>
            </w:r>
            <w:r w:rsidR="0046026F">
              <w:rPr>
                <w:rFonts w:ascii="Garamond" w:eastAsia="Courier" w:hAnsi="Garamond" w:cs="Courier"/>
                <w:color w:val="000000"/>
                <w:lang w:val="en-US" w:eastAsia="ja-JP"/>
              </w:rPr>
              <w:t xml:space="preserve"> Two check </w:t>
            </w:r>
            <w:proofErr w:type="gramStart"/>
            <w:r w:rsidR="0046026F">
              <w:rPr>
                <w:rFonts w:ascii="Garamond" w:eastAsia="Courier" w:hAnsi="Garamond" w:cs="Courier"/>
                <w:color w:val="000000"/>
                <w:lang w:val="en-US" w:eastAsia="ja-JP"/>
              </w:rPr>
              <w:t>points</w:t>
            </w:r>
            <w:r w:rsidR="00B75302">
              <w:rPr>
                <w:rFonts w:ascii="Garamond" w:eastAsia="Courier" w:hAnsi="Garamond" w:cs="Courier"/>
                <w:color w:val="000000"/>
                <w:lang w:val="en-US" w:eastAsia="ja-JP"/>
              </w:rPr>
              <w:t xml:space="preserve"> </w:t>
            </w:r>
            <w:r w:rsidR="00576A2E">
              <w:rPr>
                <w:rFonts w:ascii="Garamond" w:eastAsia="Courier" w:hAnsi="Garamond" w:cs="Courier"/>
                <w:color w:val="000000"/>
                <w:lang w:val="en-US" w:eastAsia="ja-JP"/>
              </w:rPr>
              <w:t>:</w:t>
            </w:r>
            <w:proofErr w:type="gramEnd"/>
            <w:r w:rsidR="00B75302">
              <w:rPr>
                <w:rFonts w:ascii="Garamond" w:eastAsia="Courier" w:hAnsi="Garamond" w:cs="Courier"/>
                <w:color w:val="000000"/>
                <w:lang w:val="en-US" w:eastAsia="ja-JP"/>
              </w:rPr>
              <w:t xml:space="preserve"> </w:t>
            </w:r>
            <w:r w:rsidR="001A05E9">
              <w:rPr>
                <w:rFonts w:ascii="Garamond" w:eastAsia="Courier" w:hAnsi="Garamond" w:cs="Courier"/>
                <w:color w:val="000000"/>
                <w:lang w:val="en-US" w:eastAsia="ja-JP"/>
              </w:rPr>
              <w:t>1. W</w:t>
            </w:r>
            <w:r w:rsidR="00B75302">
              <w:rPr>
                <w:rFonts w:ascii="Garamond" w:eastAsia="Courier" w:hAnsi="Garamond" w:cs="Courier"/>
                <w:color w:val="000000"/>
                <w:lang w:val="en-US" w:eastAsia="ja-JP"/>
              </w:rPr>
              <w:t>eek commence of 23-01</w:t>
            </w:r>
            <w:r w:rsidR="001A05E9">
              <w:rPr>
                <w:rFonts w:ascii="Garamond" w:eastAsia="Courier" w:hAnsi="Garamond" w:cs="Courier"/>
                <w:color w:val="000000"/>
                <w:lang w:val="en-US" w:eastAsia="ja-JP"/>
              </w:rPr>
              <w:t xml:space="preserve"> – check point 1 for the topic;  </w:t>
            </w:r>
          </w:p>
          <w:p w14:paraId="5E8573D7" w14:textId="041DD32C" w:rsidR="00745D31" w:rsidRPr="009819CE" w:rsidRDefault="001A05E9" w:rsidP="005E65B9">
            <w:pPr>
              <w:rPr>
                <w:rFonts w:ascii="Garamond" w:eastAsia="Courier" w:hAnsi="Garamond" w:cs="Courier"/>
                <w:color w:val="000000"/>
                <w:lang w:val="en-US" w:eastAsia="ja-JP"/>
              </w:rPr>
            </w:pPr>
            <w:r>
              <w:rPr>
                <w:rFonts w:ascii="Garamond" w:eastAsia="Courier" w:hAnsi="Garamond" w:cs="Courier"/>
                <w:color w:val="000000"/>
                <w:lang w:val="en-US" w:eastAsia="ja-JP"/>
              </w:rPr>
              <w:t>2. Week</w:t>
            </w:r>
            <w:r w:rsidR="007C1EAD">
              <w:rPr>
                <w:rFonts w:ascii="Garamond" w:eastAsia="Courier" w:hAnsi="Garamond" w:cs="Courier"/>
                <w:color w:val="000000"/>
                <w:lang w:val="en-US" w:eastAsia="ja-JP"/>
              </w:rPr>
              <w:t xml:space="preserve"> commence of 13/03</w:t>
            </w:r>
            <w:ins w:id="0" w:author="L Han" w:date="2017-01-27T13:43:00Z">
              <w:r w:rsidR="00621322">
                <w:rPr>
                  <w:rFonts w:ascii="Garamond" w:eastAsia="Courier" w:hAnsi="Garamond" w:cs="Courier"/>
                  <w:color w:val="000000"/>
                  <w:lang w:val="en-US" w:eastAsia="ja-JP"/>
                </w:rPr>
                <w:t xml:space="preserve"> </w:t>
              </w:r>
              <w:r w:rsidR="00621322">
                <w:rPr>
                  <w:rFonts w:ascii="Garamond" w:eastAsia="Courier" w:hAnsi="Garamond" w:cs="Courier"/>
                  <w:color w:val="000000"/>
                  <w:lang w:val="en-US" w:eastAsia="ja-JP"/>
                </w:rPr>
                <w:t xml:space="preserve">– </w:t>
              </w:r>
              <w:r w:rsidR="00621322">
                <w:rPr>
                  <w:rFonts w:ascii="Garamond" w:eastAsia="Courier" w:hAnsi="Garamond" w:cs="Courier"/>
                  <w:color w:val="000000"/>
                  <w:lang w:val="en-US" w:eastAsia="ja-JP"/>
                </w:rPr>
                <w:t xml:space="preserve">  </w:t>
              </w:r>
            </w:ins>
            <w:r w:rsidR="00576A2E">
              <w:rPr>
                <w:rFonts w:ascii="Garamond" w:eastAsia="Courier" w:hAnsi="Garamond" w:cs="Courier"/>
                <w:color w:val="000000"/>
                <w:lang w:val="en-US" w:eastAsia="ja-JP"/>
              </w:rPr>
              <w:t xml:space="preserve">check point 2 </w:t>
            </w:r>
            <w:bookmarkStart w:id="1" w:name="_GoBack"/>
            <w:bookmarkEnd w:id="1"/>
            <w:r w:rsidR="00576A2E">
              <w:rPr>
                <w:rFonts w:ascii="Garamond" w:eastAsia="Courier" w:hAnsi="Garamond" w:cs="Courier"/>
                <w:color w:val="000000"/>
                <w:lang w:val="en-US" w:eastAsia="ja-JP"/>
              </w:rPr>
              <w:t>for the informal feedbacks on the report content</w:t>
            </w:r>
            <w:r w:rsidR="000C7E60">
              <w:rPr>
                <w:rFonts w:ascii="Garamond" w:eastAsia="Courier" w:hAnsi="Garamond" w:cs="Courier"/>
                <w:color w:val="000000"/>
                <w:lang w:val="en-US" w:eastAsia="ja-JP"/>
              </w:rPr>
              <w:t>.</w:t>
            </w:r>
          </w:p>
        </w:tc>
      </w:tr>
      <w:tr w:rsidR="00745D31" w:rsidRPr="009819CE" w14:paraId="3B506CCA" w14:textId="77777777" w:rsidTr="005E65B9">
        <w:tc>
          <w:tcPr>
            <w:tcW w:w="3371" w:type="dxa"/>
            <w:shd w:val="clear" w:color="auto" w:fill="auto"/>
          </w:tcPr>
          <w:p w14:paraId="3503CABE" w14:textId="77777777" w:rsidR="00745D31" w:rsidRPr="009819CE" w:rsidRDefault="00745D31" w:rsidP="005E65B9">
            <w:pPr>
              <w:rPr>
                <w:rFonts w:ascii="Futura" w:eastAsia="Courier" w:hAnsi="Futura" w:cs="Futura"/>
                <w:color w:val="000000"/>
                <w:lang w:val="en-US" w:eastAsia="ja-JP"/>
              </w:rPr>
            </w:pPr>
            <w:r w:rsidRPr="009819CE">
              <w:rPr>
                <w:rFonts w:ascii="Futura" w:eastAsia="Courier" w:hAnsi="Futura" w:cs="Futura"/>
                <w:color w:val="000000"/>
                <w:lang w:val="en-US" w:eastAsia="ja-JP"/>
              </w:rPr>
              <w:t xml:space="preserve">Summative Feedback format: </w:t>
            </w:r>
          </w:p>
        </w:tc>
        <w:tc>
          <w:tcPr>
            <w:tcW w:w="6257" w:type="dxa"/>
            <w:shd w:val="clear" w:color="auto" w:fill="auto"/>
          </w:tcPr>
          <w:p w14:paraId="6D85A679" w14:textId="6009E202" w:rsidR="00745D31" w:rsidRPr="009819CE" w:rsidRDefault="00334D51" w:rsidP="005E65B9">
            <w:pPr>
              <w:rPr>
                <w:rFonts w:ascii="Futura" w:eastAsia="Courier" w:hAnsi="Futura" w:cs="Futura"/>
                <w:color w:val="000000"/>
                <w:lang w:val="en-US" w:eastAsia="ja-JP"/>
              </w:rPr>
            </w:pPr>
            <w:r w:rsidRPr="00EF0F0A">
              <w:rPr>
                <w:rFonts w:ascii="Garamond" w:eastAsia="Courier" w:hAnsi="Garamond" w:cs="Courier"/>
                <w:color w:val="000000"/>
                <w:lang w:val="en-US" w:eastAsia="ja-JP"/>
              </w:rPr>
              <w:t>Detail c</w:t>
            </w:r>
            <w:r w:rsidR="00A21D04" w:rsidRPr="00EF0F0A">
              <w:rPr>
                <w:rFonts w:ascii="Garamond" w:eastAsia="Courier" w:hAnsi="Garamond" w:cs="Courier"/>
                <w:color w:val="000000"/>
                <w:lang w:val="en-US" w:eastAsia="ja-JP"/>
              </w:rPr>
              <w:t>omments</w:t>
            </w:r>
            <w:r w:rsidRPr="00EF0F0A">
              <w:rPr>
                <w:rFonts w:ascii="Garamond" w:eastAsia="Courier" w:hAnsi="Garamond" w:cs="Courier"/>
                <w:color w:val="000000"/>
                <w:lang w:val="en-US" w:eastAsia="ja-JP"/>
              </w:rPr>
              <w:t xml:space="preserve"> will be provided</w:t>
            </w:r>
            <w:r w:rsidR="00A21D04" w:rsidRPr="00EF0F0A">
              <w:rPr>
                <w:rFonts w:ascii="Garamond" w:eastAsia="Courier" w:hAnsi="Garamond" w:cs="Courier"/>
                <w:color w:val="000000"/>
                <w:lang w:val="en-US" w:eastAsia="ja-JP"/>
              </w:rPr>
              <w:t xml:space="preserve"> </w:t>
            </w:r>
            <w:r w:rsidR="005876CB" w:rsidRPr="00EF0F0A">
              <w:rPr>
                <w:rFonts w:ascii="Garamond" w:eastAsia="Courier" w:hAnsi="Garamond" w:cs="Courier"/>
                <w:color w:val="000000"/>
                <w:lang w:val="en-US" w:eastAsia="ja-JP"/>
              </w:rPr>
              <w:t>within</w:t>
            </w:r>
            <w:r w:rsidR="009E632B" w:rsidRPr="00EF0F0A">
              <w:rPr>
                <w:rFonts w:ascii="Garamond" w:eastAsia="Courier" w:hAnsi="Garamond" w:cs="Courier"/>
                <w:color w:val="000000"/>
                <w:lang w:val="en-US" w:eastAsia="ja-JP"/>
              </w:rPr>
              <w:t xml:space="preserve"> individual</w:t>
            </w:r>
            <w:r w:rsidR="00A21D04" w:rsidRPr="00EF0F0A">
              <w:rPr>
                <w:rFonts w:ascii="Garamond" w:eastAsia="Courier" w:hAnsi="Garamond" w:cs="Courier"/>
                <w:color w:val="000000"/>
                <w:lang w:val="en-US" w:eastAsia="ja-JP"/>
              </w:rPr>
              <w:t xml:space="preserve"> report</w:t>
            </w:r>
            <w:r w:rsidR="006A71A7">
              <w:rPr>
                <w:rFonts w:ascii="Garamond" w:eastAsia="Courier" w:hAnsi="Garamond" w:cs="Courier"/>
                <w:color w:val="000000"/>
                <w:lang w:val="en-US" w:eastAsia="ja-JP"/>
              </w:rPr>
              <w:t>s</w:t>
            </w:r>
          </w:p>
        </w:tc>
      </w:tr>
      <w:tr w:rsidR="00745D31" w:rsidRPr="009819CE" w14:paraId="7C4D2F0E" w14:textId="77777777" w:rsidTr="00EF0F0A">
        <w:trPr>
          <w:trHeight w:val="400"/>
        </w:trPr>
        <w:tc>
          <w:tcPr>
            <w:tcW w:w="3371" w:type="dxa"/>
            <w:shd w:val="clear" w:color="auto" w:fill="auto"/>
          </w:tcPr>
          <w:p w14:paraId="176A4C8A" w14:textId="77777777" w:rsidR="00745D31" w:rsidRPr="009819CE" w:rsidRDefault="00745D31" w:rsidP="005E65B9">
            <w:pPr>
              <w:rPr>
                <w:rFonts w:ascii="Courier" w:eastAsia="Courier" w:hAnsi="Courier" w:cs="Courier"/>
                <w:color w:val="000000"/>
                <w:lang w:val="en-US" w:eastAsia="ja-JP"/>
              </w:rPr>
            </w:pPr>
            <w:r w:rsidRPr="009819CE">
              <w:rPr>
                <w:rFonts w:ascii="Futura" w:eastAsia="Courier" w:hAnsi="Futura" w:cs="Futura"/>
                <w:color w:val="000000"/>
                <w:lang w:val="en-US" w:eastAsia="ja-JP"/>
              </w:rPr>
              <w:t>Weighting:</w:t>
            </w:r>
          </w:p>
        </w:tc>
        <w:tc>
          <w:tcPr>
            <w:tcW w:w="6257" w:type="dxa"/>
            <w:shd w:val="clear" w:color="auto" w:fill="auto"/>
          </w:tcPr>
          <w:p w14:paraId="640704BA" w14:textId="77777777" w:rsidR="00745D31" w:rsidRPr="009819CE" w:rsidRDefault="00745D31" w:rsidP="005E65B9">
            <w:pPr>
              <w:rPr>
                <w:rFonts w:ascii="Times New Roman" w:hAnsi="Times New Roman"/>
                <w:color w:val="000000"/>
                <w:lang w:val="en-US" w:eastAsia="ja-JP"/>
              </w:rPr>
            </w:pPr>
            <w:r w:rsidRPr="009819CE">
              <w:rPr>
                <w:rFonts w:ascii="Garamond" w:eastAsia="Courier" w:hAnsi="Garamond" w:cs="Courier"/>
                <w:color w:val="000000"/>
                <w:lang w:val="en-US" w:eastAsia="ja-JP"/>
              </w:rPr>
              <w:t>This Assi</w:t>
            </w:r>
            <w:r>
              <w:rPr>
                <w:rFonts w:ascii="Garamond" w:eastAsia="Courier" w:hAnsi="Garamond" w:cs="Courier"/>
                <w:color w:val="000000"/>
                <w:lang w:val="en-US" w:eastAsia="ja-JP"/>
              </w:rPr>
              <w:t>gnment is weighted at 50%</w:t>
            </w:r>
            <w:r w:rsidRPr="009819CE">
              <w:rPr>
                <w:rFonts w:ascii="Garamond" w:eastAsia="Courier" w:hAnsi="Garamond" w:cs="Courier"/>
                <w:color w:val="000000"/>
                <w:lang w:val="en-US" w:eastAsia="ja-JP"/>
              </w:rPr>
              <w:t xml:space="preserve"> of the total unit assessment.</w:t>
            </w:r>
          </w:p>
        </w:tc>
      </w:tr>
    </w:tbl>
    <w:p w14:paraId="381323F9" w14:textId="77777777" w:rsidR="00745D31" w:rsidRDefault="00745D31" w:rsidP="00745D31">
      <w:pPr>
        <w:outlineLvl w:val="0"/>
      </w:pPr>
    </w:p>
    <w:p w14:paraId="2AEA6B68" w14:textId="381651D0" w:rsidR="00745D31" w:rsidRDefault="00745D31">
      <w:pPr>
        <w:spacing w:after="200" w:line="276" w:lineRule="auto"/>
        <w:rPr>
          <w:rFonts w:cs="Arial"/>
          <w:b/>
        </w:rPr>
      </w:pPr>
      <w:r>
        <w:rPr>
          <w:rFonts w:cs="Arial"/>
          <w:b/>
        </w:rPr>
        <w:br w:type="page"/>
      </w:r>
    </w:p>
    <w:p w14:paraId="535959EB" w14:textId="629CEA14" w:rsidR="00201CE1" w:rsidRPr="00864976" w:rsidRDefault="00E65B8C" w:rsidP="00201CE1">
      <w:pPr>
        <w:rPr>
          <w:rFonts w:cs="Arial"/>
          <w:b/>
        </w:rPr>
      </w:pPr>
      <w:r w:rsidRPr="00864976">
        <w:rPr>
          <w:rFonts w:cs="Arial"/>
          <w:noProof/>
          <w:sz w:val="22"/>
          <w:szCs w:val="22"/>
          <w:lang w:val="en-US" w:eastAsia="en-US"/>
        </w:rPr>
        <w:lastRenderedPageBreak/>
        <w:drawing>
          <wp:anchor distT="0" distB="0" distL="114300" distR="114300" simplePos="0" relativeHeight="251659264" behindDoc="0" locked="0" layoutInCell="1" allowOverlap="1" wp14:anchorId="08C12B36" wp14:editId="75A35C74">
            <wp:simplePos x="0" y="0"/>
            <wp:positionH relativeFrom="margin">
              <wp:posOffset>4805045</wp:posOffset>
            </wp:positionH>
            <wp:positionV relativeFrom="margin">
              <wp:posOffset>-140970</wp:posOffset>
            </wp:positionV>
            <wp:extent cx="1005840" cy="775970"/>
            <wp:effectExtent l="0" t="0" r="381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val="0"/>
                        </a:ext>
                      </a:extLst>
                    </a:blip>
                    <a:srcRect/>
                    <a:stretch>
                      <a:fillRect/>
                    </a:stretch>
                  </pic:blipFill>
                  <pic:spPr bwMode="auto">
                    <a:xfrm>
                      <a:off x="0" y="0"/>
                      <a:ext cx="1005840" cy="775970"/>
                    </a:xfrm>
                    <a:prstGeom prst="rect">
                      <a:avLst/>
                    </a:prstGeom>
                    <a:noFill/>
                    <a:ln>
                      <a:noFill/>
                    </a:ln>
                  </pic:spPr>
                </pic:pic>
              </a:graphicData>
            </a:graphic>
          </wp:anchor>
        </w:drawing>
      </w:r>
      <w:r w:rsidR="00201CE1" w:rsidRPr="00864976">
        <w:rPr>
          <w:rFonts w:cs="Arial"/>
          <w:b/>
        </w:rPr>
        <w:t>FACULTY OF SCIENCE AND ENGINEERING</w:t>
      </w:r>
      <w:r w:rsidRPr="00864976">
        <w:rPr>
          <w:rFonts w:cs="Arial"/>
          <w:noProof/>
          <w:sz w:val="22"/>
          <w:szCs w:val="22"/>
        </w:rPr>
        <w:t xml:space="preserve"> </w:t>
      </w:r>
    </w:p>
    <w:p w14:paraId="25DB641D" w14:textId="77777777" w:rsidR="00201CE1" w:rsidRPr="00864976" w:rsidRDefault="00201CE1" w:rsidP="00201CE1">
      <w:pPr>
        <w:rPr>
          <w:rFonts w:cs="Arial"/>
          <w:b/>
        </w:rPr>
      </w:pPr>
      <w:r w:rsidRPr="00864976">
        <w:rPr>
          <w:rFonts w:cs="Arial"/>
          <w:b/>
        </w:rPr>
        <w:t xml:space="preserve">SCHOOL OF </w:t>
      </w:r>
    </w:p>
    <w:p w14:paraId="6C9C7AE8" w14:textId="77777777" w:rsidR="00201CE1" w:rsidRPr="00864976" w:rsidRDefault="00201CE1" w:rsidP="00201CE1">
      <w:pPr>
        <w:rPr>
          <w:rFonts w:cs="Arial"/>
          <w:b/>
          <w:sz w:val="22"/>
          <w:szCs w:val="22"/>
        </w:rPr>
      </w:pPr>
    </w:p>
    <w:p w14:paraId="4A241655" w14:textId="702EBA46" w:rsidR="00201CE1" w:rsidRPr="00864976" w:rsidRDefault="00201CE1" w:rsidP="00201CE1">
      <w:pPr>
        <w:rPr>
          <w:rFonts w:cs="Arial"/>
          <w:b/>
          <w:sz w:val="22"/>
          <w:szCs w:val="22"/>
        </w:rPr>
      </w:pPr>
      <w:r w:rsidRPr="00864976">
        <w:rPr>
          <w:rFonts w:cs="Arial"/>
          <w:b/>
          <w:sz w:val="22"/>
          <w:szCs w:val="22"/>
        </w:rPr>
        <w:t xml:space="preserve">COURSEWORK </w:t>
      </w:r>
      <w:r w:rsidR="00065342" w:rsidRPr="00864976">
        <w:rPr>
          <w:rFonts w:cs="Arial"/>
          <w:b/>
          <w:sz w:val="22"/>
          <w:szCs w:val="22"/>
        </w:rPr>
        <w:t xml:space="preserve">TEMPLATE </w:t>
      </w:r>
      <w:r w:rsidRPr="00864976">
        <w:rPr>
          <w:rFonts w:cs="Arial"/>
          <w:b/>
          <w:sz w:val="22"/>
          <w:szCs w:val="22"/>
        </w:rPr>
        <w:t>201</w:t>
      </w:r>
      <w:r w:rsidR="007F6882">
        <w:rPr>
          <w:rFonts w:cs="Arial"/>
          <w:b/>
          <w:sz w:val="22"/>
          <w:szCs w:val="22"/>
        </w:rPr>
        <w:t>6/17</w:t>
      </w:r>
    </w:p>
    <w:p w14:paraId="6579A50D" w14:textId="77777777" w:rsidR="00201CE1" w:rsidRPr="00864976" w:rsidRDefault="00201CE1" w:rsidP="00201CE1">
      <w:pPr>
        <w:rPr>
          <w:rFonts w:cs="Arial"/>
          <w:b/>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15"/>
        <w:gridCol w:w="4126"/>
        <w:gridCol w:w="2134"/>
      </w:tblGrid>
      <w:tr w:rsidR="00201CE1" w:rsidRPr="00864976" w14:paraId="0C46BCF5" w14:textId="77777777" w:rsidTr="005E2B9B">
        <w:trPr>
          <w:trHeight w:val="706"/>
        </w:trPr>
        <w:tc>
          <w:tcPr>
            <w:tcW w:w="2283" w:type="dxa"/>
            <w:gridSpan w:val="2"/>
            <w:tcBorders>
              <w:top w:val="double" w:sz="6" w:space="0" w:color="auto"/>
              <w:left w:val="double" w:sz="6" w:space="0" w:color="auto"/>
              <w:bottom w:val="single" w:sz="6" w:space="0" w:color="auto"/>
              <w:right w:val="single" w:sz="6" w:space="0" w:color="auto"/>
            </w:tcBorders>
          </w:tcPr>
          <w:p w14:paraId="06BDCC54" w14:textId="77777777" w:rsidR="00201CE1" w:rsidRPr="00864976" w:rsidRDefault="00201CE1" w:rsidP="00DF63F3">
            <w:pPr>
              <w:rPr>
                <w:rFonts w:cs="Arial"/>
                <w:b/>
              </w:rPr>
            </w:pPr>
            <w:r w:rsidRPr="00864976">
              <w:rPr>
                <w:rFonts w:cs="Arial"/>
                <w:b/>
                <w:sz w:val="22"/>
                <w:szCs w:val="22"/>
              </w:rPr>
              <w:t xml:space="preserve">UNIT CODE: </w:t>
            </w:r>
          </w:p>
          <w:p w14:paraId="3A545582" w14:textId="77777777" w:rsidR="00201CE1" w:rsidRPr="00864976" w:rsidRDefault="009C21AE" w:rsidP="00DF63F3">
            <w:pPr>
              <w:rPr>
                <w:rFonts w:cs="Arial"/>
              </w:rPr>
            </w:pPr>
            <w:r w:rsidRPr="00864976">
              <w:rPr>
                <w:rFonts w:cs="Arial"/>
              </w:rPr>
              <w:t>6G6Z1013</w:t>
            </w:r>
          </w:p>
        </w:tc>
        <w:tc>
          <w:tcPr>
            <w:tcW w:w="6260" w:type="dxa"/>
            <w:gridSpan w:val="2"/>
            <w:tcBorders>
              <w:top w:val="double" w:sz="6" w:space="0" w:color="auto"/>
              <w:left w:val="single" w:sz="6" w:space="0" w:color="auto"/>
              <w:bottom w:val="single" w:sz="6" w:space="0" w:color="auto"/>
              <w:right w:val="double" w:sz="6" w:space="0" w:color="auto"/>
            </w:tcBorders>
          </w:tcPr>
          <w:p w14:paraId="50612F65" w14:textId="77777777" w:rsidR="00201CE1" w:rsidRPr="00864976" w:rsidRDefault="00201CE1" w:rsidP="00DF63F3">
            <w:pPr>
              <w:rPr>
                <w:rFonts w:cs="Arial"/>
                <w:b/>
              </w:rPr>
            </w:pPr>
            <w:r w:rsidRPr="00864976">
              <w:rPr>
                <w:rFonts w:cs="Arial"/>
                <w:b/>
                <w:sz w:val="22"/>
                <w:szCs w:val="22"/>
              </w:rPr>
              <w:t xml:space="preserve">UNIT TITLE: </w:t>
            </w:r>
          </w:p>
          <w:p w14:paraId="3B64275C" w14:textId="77777777" w:rsidR="00201CE1" w:rsidRPr="00864976" w:rsidRDefault="00832C55" w:rsidP="00DF63F3">
            <w:pPr>
              <w:rPr>
                <w:rFonts w:cs="Arial"/>
              </w:rPr>
            </w:pPr>
            <w:r w:rsidRPr="00864976">
              <w:rPr>
                <w:rFonts w:cs="Arial"/>
              </w:rPr>
              <w:t>Network and Internet Forensics</w:t>
            </w:r>
          </w:p>
        </w:tc>
      </w:tr>
      <w:tr w:rsidR="00201CE1" w:rsidRPr="00864976" w14:paraId="5A0D0CDE" w14:textId="77777777" w:rsidTr="005E2B9B">
        <w:trPr>
          <w:trHeight w:val="462"/>
        </w:trPr>
        <w:tc>
          <w:tcPr>
            <w:tcW w:w="2268" w:type="dxa"/>
            <w:tcBorders>
              <w:top w:val="single" w:sz="6" w:space="0" w:color="auto"/>
              <w:left w:val="double" w:sz="6" w:space="0" w:color="auto"/>
              <w:bottom w:val="single" w:sz="6" w:space="0" w:color="auto"/>
              <w:right w:val="single" w:sz="4" w:space="0" w:color="auto"/>
            </w:tcBorders>
          </w:tcPr>
          <w:p w14:paraId="10CBAFE4" w14:textId="77777777" w:rsidR="00201CE1" w:rsidRPr="00864976" w:rsidRDefault="00201CE1" w:rsidP="00DF63F3">
            <w:pPr>
              <w:rPr>
                <w:rFonts w:cs="Arial"/>
              </w:rPr>
            </w:pPr>
            <w:r w:rsidRPr="00864976">
              <w:rPr>
                <w:rFonts w:cs="Arial"/>
                <w:b/>
                <w:sz w:val="22"/>
                <w:szCs w:val="22"/>
              </w:rPr>
              <w:t>ASSESSMENT ID:</w:t>
            </w:r>
          </w:p>
          <w:p w14:paraId="712769BC" w14:textId="77777777" w:rsidR="00201CE1" w:rsidRPr="00864976" w:rsidRDefault="00FB7C82" w:rsidP="00DF63F3">
            <w:pPr>
              <w:rPr>
                <w:rFonts w:cs="Arial"/>
              </w:rPr>
            </w:pPr>
            <w:r w:rsidRPr="00864976">
              <w:rPr>
                <w:rFonts w:cs="Arial"/>
              </w:rPr>
              <w:t>1</w:t>
            </w:r>
          </w:p>
        </w:tc>
        <w:tc>
          <w:tcPr>
            <w:tcW w:w="4141" w:type="dxa"/>
            <w:gridSpan w:val="2"/>
            <w:tcBorders>
              <w:top w:val="single" w:sz="6" w:space="0" w:color="auto"/>
              <w:left w:val="single" w:sz="4" w:space="0" w:color="auto"/>
              <w:bottom w:val="single" w:sz="6" w:space="0" w:color="auto"/>
              <w:right w:val="single" w:sz="4" w:space="0" w:color="auto"/>
            </w:tcBorders>
          </w:tcPr>
          <w:p w14:paraId="10103C13" w14:textId="77777777" w:rsidR="00201CE1" w:rsidRPr="00864976" w:rsidRDefault="00201CE1" w:rsidP="00DF63F3">
            <w:pPr>
              <w:rPr>
                <w:rFonts w:cs="Arial"/>
              </w:rPr>
            </w:pPr>
            <w:r w:rsidRPr="00864976">
              <w:rPr>
                <w:rFonts w:cs="Arial"/>
                <w:b/>
                <w:sz w:val="22"/>
                <w:szCs w:val="22"/>
              </w:rPr>
              <w:t>ASSESSMENT DESCRIPTION</w:t>
            </w:r>
            <w:r w:rsidRPr="00864976">
              <w:rPr>
                <w:rFonts w:cs="Arial"/>
                <w:sz w:val="22"/>
                <w:szCs w:val="22"/>
              </w:rPr>
              <w:t>:</w:t>
            </w:r>
          </w:p>
          <w:p w14:paraId="59DD523C" w14:textId="77777777" w:rsidR="00201CE1" w:rsidRPr="00864976" w:rsidRDefault="000970E1" w:rsidP="00DF63F3">
            <w:pPr>
              <w:rPr>
                <w:rFonts w:cs="Arial"/>
              </w:rPr>
            </w:pPr>
            <w:r w:rsidRPr="00864976">
              <w:rPr>
                <w:rFonts w:cs="Arial"/>
              </w:rPr>
              <w:t>Report</w:t>
            </w:r>
          </w:p>
        </w:tc>
        <w:tc>
          <w:tcPr>
            <w:tcW w:w="2134" w:type="dxa"/>
            <w:tcBorders>
              <w:top w:val="single" w:sz="6" w:space="0" w:color="auto"/>
              <w:left w:val="single" w:sz="4" w:space="0" w:color="auto"/>
              <w:bottom w:val="single" w:sz="6" w:space="0" w:color="auto"/>
              <w:right w:val="double" w:sz="6" w:space="0" w:color="auto"/>
            </w:tcBorders>
          </w:tcPr>
          <w:p w14:paraId="1AA89D84" w14:textId="77777777" w:rsidR="00201CE1" w:rsidRPr="00864976" w:rsidRDefault="00201CE1" w:rsidP="00DF63F3">
            <w:pPr>
              <w:rPr>
                <w:rFonts w:cs="Arial"/>
                <w:b/>
              </w:rPr>
            </w:pPr>
            <w:r w:rsidRPr="00864976">
              <w:rPr>
                <w:rFonts w:cs="Arial"/>
                <w:b/>
                <w:sz w:val="22"/>
                <w:szCs w:val="22"/>
              </w:rPr>
              <w:t xml:space="preserve">WEIGHTING: </w:t>
            </w:r>
          </w:p>
          <w:p w14:paraId="51AFA300" w14:textId="77777777" w:rsidR="00201CE1" w:rsidRPr="00864976" w:rsidRDefault="000659B2" w:rsidP="00DF63F3">
            <w:pPr>
              <w:rPr>
                <w:rFonts w:cs="Arial"/>
              </w:rPr>
            </w:pPr>
            <w:r w:rsidRPr="00864976">
              <w:rPr>
                <w:rFonts w:cs="Arial"/>
              </w:rPr>
              <w:t>50%</w:t>
            </w:r>
          </w:p>
        </w:tc>
      </w:tr>
      <w:tr w:rsidR="00201CE1" w:rsidRPr="00DF63F3" w14:paraId="1FD7485A" w14:textId="77777777" w:rsidTr="005E2B9B">
        <w:trPr>
          <w:trHeight w:val="460"/>
        </w:trPr>
        <w:tc>
          <w:tcPr>
            <w:tcW w:w="8543" w:type="dxa"/>
            <w:gridSpan w:val="4"/>
            <w:tcBorders>
              <w:top w:val="single" w:sz="6" w:space="0" w:color="auto"/>
              <w:left w:val="double" w:sz="6" w:space="0" w:color="auto"/>
              <w:bottom w:val="single" w:sz="6" w:space="0" w:color="auto"/>
              <w:right w:val="double" w:sz="6" w:space="0" w:color="auto"/>
            </w:tcBorders>
          </w:tcPr>
          <w:p w14:paraId="41B380A2" w14:textId="45407F74" w:rsidR="00201CE1" w:rsidRPr="00864976" w:rsidRDefault="00201CE1" w:rsidP="00DF63F3">
            <w:pPr>
              <w:tabs>
                <w:tab w:val="left" w:pos="360"/>
              </w:tabs>
              <w:overflowPunct w:val="0"/>
              <w:autoSpaceDE w:val="0"/>
              <w:autoSpaceDN w:val="0"/>
              <w:adjustRightInd w:val="0"/>
              <w:textAlignment w:val="baseline"/>
              <w:rPr>
                <w:rFonts w:cs="Arial"/>
              </w:rPr>
            </w:pPr>
          </w:p>
          <w:p w14:paraId="1E5A947B" w14:textId="77777777" w:rsidR="00681F3E" w:rsidRPr="00864976" w:rsidRDefault="00681F3E" w:rsidP="00681F3E">
            <w:pPr>
              <w:numPr>
                <w:ilvl w:val="1"/>
                <w:numId w:val="2"/>
              </w:numPr>
              <w:rPr>
                <w:rFonts w:cs="Arial"/>
                <w:b/>
              </w:rPr>
            </w:pPr>
            <w:r w:rsidRPr="00864976">
              <w:rPr>
                <w:rFonts w:cs="Arial"/>
                <w:b/>
              </w:rPr>
              <w:t>The aim of this assignment</w:t>
            </w:r>
          </w:p>
          <w:p w14:paraId="13FEED0E" w14:textId="77777777" w:rsidR="00681F3E" w:rsidRPr="00864976" w:rsidRDefault="00681F3E" w:rsidP="00681F3E">
            <w:pPr>
              <w:ind w:left="400"/>
              <w:rPr>
                <w:rFonts w:cs="Arial"/>
              </w:rPr>
            </w:pPr>
          </w:p>
          <w:p w14:paraId="35D8F8AB" w14:textId="40507087" w:rsidR="00681F3E" w:rsidRPr="00DF63F3" w:rsidRDefault="00681F3E" w:rsidP="00681F3E">
            <w:pPr>
              <w:jc w:val="both"/>
              <w:rPr>
                <w:rFonts w:cs="Arial"/>
              </w:rPr>
            </w:pPr>
            <w:r w:rsidRPr="00864976">
              <w:rPr>
                <w:rFonts w:cs="Arial"/>
                <w:sz w:val="22"/>
              </w:rPr>
              <w:t xml:space="preserve">This assignment aims to measure the unit specific learning outcomes of Network and Internet Forensics Specifically, through this assignment, students will </w:t>
            </w:r>
            <w:r w:rsidR="002138EC" w:rsidRPr="00864976">
              <w:rPr>
                <w:rFonts w:cs="Arial"/>
                <w:sz w:val="22"/>
              </w:rPr>
              <w:t>learn to</w:t>
            </w:r>
            <w:r w:rsidRPr="00DF63F3">
              <w:rPr>
                <w:rFonts w:cs="Arial"/>
                <w:sz w:val="22"/>
              </w:rPr>
              <w:t>:</w:t>
            </w:r>
          </w:p>
          <w:p w14:paraId="057B23BC" w14:textId="77777777" w:rsidR="00D259B8" w:rsidRPr="00DF63F3" w:rsidRDefault="00D259B8" w:rsidP="00681F3E">
            <w:pPr>
              <w:jc w:val="both"/>
              <w:rPr>
                <w:rFonts w:cs="Arial"/>
              </w:rPr>
            </w:pPr>
          </w:p>
          <w:p w14:paraId="1A29959C" w14:textId="41C6048D" w:rsidR="00D259B8" w:rsidRPr="00DF63F3" w:rsidRDefault="00D259B8">
            <w:pPr>
              <w:numPr>
                <w:ilvl w:val="0"/>
                <w:numId w:val="1"/>
              </w:numPr>
              <w:spacing w:after="200"/>
              <w:jc w:val="both"/>
              <w:rPr>
                <w:rFonts w:cs="Arial"/>
              </w:rPr>
            </w:pPr>
            <w:r w:rsidRPr="00DF63F3">
              <w:rPr>
                <w:rFonts w:cs="Arial"/>
                <w:sz w:val="22"/>
              </w:rPr>
              <w:t>Conduct synthetic analysis of a digital forensic investigation from the initial response through to completion of an investigation</w:t>
            </w:r>
            <w:r w:rsidR="002A54DE" w:rsidRPr="00DF63F3">
              <w:rPr>
                <w:rFonts w:cs="Arial"/>
                <w:sz w:val="22"/>
              </w:rPr>
              <w:t xml:space="preserve"> </w:t>
            </w:r>
            <w:r w:rsidRPr="00DF63F3">
              <w:rPr>
                <w:rFonts w:cs="Arial"/>
                <w:sz w:val="22"/>
              </w:rPr>
              <w:t>for example, what types of evidence (e.g., network traffic, etc</w:t>
            </w:r>
            <w:r w:rsidR="00C23203" w:rsidRPr="00DF63F3">
              <w:rPr>
                <w:rFonts w:cs="Arial"/>
                <w:sz w:val="22"/>
              </w:rPr>
              <w:t>.</w:t>
            </w:r>
            <w:r w:rsidRPr="00DF63F3">
              <w:rPr>
                <w:rFonts w:cs="Arial"/>
                <w:sz w:val="22"/>
              </w:rPr>
              <w:t xml:space="preserve">) can be collected, why </w:t>
            </w:r>
            <w:r w:rsidR="002A54DE" w:rsidRPr="00DF63F3">
              <w:rPr>
                <w:rFonts w:cs="Arial"/>
                <w:sz w:val="22"/>
              </w:rPr>
              <w:t>are they important to a</w:t>
            </w:r>
            <w:r w:rsidRPr="00DF63F3">
              <w:rPr>
                <w:rFonts w:cs="Arial"/>
                <w:sz w:val="22"/>
              </w:rPr>
              <w:t xml:space="preserve"> forensic investigation and how </w:t>
            </w:r>
            <w:r w:rsidR="002A54DE" w:rsidRPr="00DF63F3">
              <w:rPr>
                <w:rFonts w:cs="Arial"/>
                <w:sz w:val="22"/>
              </w:rPr>
              <w:t>may evidence be analysed and interpreted</w:t>
            </w:r>
            <w:r w:rsidRPr="00DF63F3">
              <w:rPr>
                <w:rFonts w:cs="Arial"/>
                <w:sz w:val="22"/>
              </w:rPr>
              <w:t xml:space="preserve">? </w:t>
            </w:r>
          </w:p>
          <w:p w14:paraId="723E2883" w14:textId="1582A191" w:rsidR="00F30871" w:rsidRPr="008A3C7B" w:rsidRDefault="00681F3E" w:rsidP="00533E7B">
            <w:pPr>
              <w:numPr>
                <w:ilvl w:val="0"/>
                <w:numId w:val="1"/>
              </w:numPr>
              <w:spacing w:after="200"/>
              <w:jc w:val="both"/>
              <w:rPr>
                <w:rFonts w:cs="Arial"/>
                <w:b/>
              </w:rPr>
            </w:pPr>
            <w:r w:rsidRPr="00DF63F3">
              <w:rPr>
                <w:rFonts w:cs="Arial"/>
                <w:sz w:val="22"/>
              </w:rPr>
              <w:t>Critically evaluate recent developments in Computing Forensics</w:t>
            </w:r>
          </w:p>
          <w:p w14:paraId="3D04A565" w14:textId="0D39A7D9" w:rsidR="008E5EBE" w:rsidRPr="007C3B0A" w:rsidRDefault="008A3C7B" w:rsidP="007C3B0A">
            <w:pPr>
              <w:spacing w:after="200"/>
              <w:jc w:val="both"/>
              <w:rPr>
                <w:rFonts w:cs="Arial"/>
                <w:b/>
                <w:sz w:val="22"/>
                <w:szCs w:val="22"/>
              </w:rPr>
            </w:pPr>
            <w:r w:rsidRPr="007C3B0A">
              <w:rPr>
                <w:rFonts w:cs="Arial"/>
                <w:b/>
                <w:sz w:val="22"/>
                <w:szCs w:val="22"/>
              </w:rPr>
              <w:t>The coursework is therefore divided into t</w:t>
            </w:r>
            <w:r w:rsidR="00146A3B" w:rsidRPr="007C3B0A">
              <w:rPr>
                <w:rFonts w:cs="Arial"/>
                <w:b/>
                <w:sz w:val="22"/>
                <w:szCs w:val="22"/>
              </w:rPr>
              <w:t>wo parts: Part 1 aims to measure the firs learning outcome</w:t>
            </w:r>
            <w:r w:rsidR="00C53A24" w:rsidRPr="007C3B0A">
              <w:rPr>
                <w:rFonts w:cs="Arial"/>
                <w:b/>
                <w:sz w:val="22"/>
                <w:szCs w:val="22"/>
              </w:rPr>
              <w:t xml:space="preserve"> and the Part 2 aims to measu</w:t>
            </w:r>
            <w:r w:rsidR="00146A3B" w:rsidRPr="007C3B0A">
              <w:rPr>
                <w:rFonts w:cs="Arial"/>
                <w:b/>
                <w:sz w:val="22"/>
                <w:szCs w:val="22"/>
              </w:rPr>
              <w:t>re the second learning outcome</w:t>
            </w:r>
            <w:r w:rsidR="002A744D" w:rsidRPr="007C3B0A">
              <w:rPr>
                <w:rFonts w:cs="Arial"/>
                <w:b/>
                <w:sz w:val="22"/>
                <w:szCs w:val="22"/>
              </w:rPr>
              <w:t>.</w:t>
            </w:r>
          </w:p>
          <w:p w14:paraId="3EA40582" w14:textId="1F8C2524" w:rsidR="008E5EBE" w:rsidRPr="007C3B0A" w:rsidRDefault="008E5EBE" w:rsidP="008E5EBE">
            <w:pPr>
              <w:spacing w:after="200"/>
              <w:jc w:val="both"/>
              <w:rPr>
                <w:rFonts w:cs="Arial"/>
                <w:b/>
                <w:sz w:val="22"/>
                <w:szCs w:val="22"/>
              </w:rPr>
            </w:pPr>
            <w:r w:rsidRPr="007C3B0A">
              <w:rPr>
                <w:rFonts w:cs="Arial"/>
                <w:b/>
                <w:sz w:val="22"/>
                <w:szCs w:val="22"/>
              </w:rPr>
              <w:t xml:space="preserve">Staff contact </w:t>
            </w:r>
            <w:r w:rsidR="001C4E5B">
              <w:rPr>
                <w:rFonts w:cs="Arial"/>
                <w:b/>
                <w:sz w:val="22"/>
                <w:szCs w:val="22"/>
              </w:rPr>
              <w:t>hours</w:t>
            </w:r>
            <w:r w:rsidRPr="007C3B0A">
              <w:rPr>
                <w:rFonts w:cs="Arial"/>
                <w:b/>
                <w:sz w:val="22"/>
                <w:szCs w:val="22"/>
              </w:rPr>
              <w:t xml:space="preserve"> available on the unit Moodle area</w:t>
            </w:r>
            <w:r w:rsidR="00470309">
              <w:rPr>
                <w:rFonts w:cs="Arial"/>
                <w:b/>
                <w:sz w:val="22"/>
                <w:szCs w:val="22"/>
              </w:rPr>
              <w:t xml:space="preserve"> for providing help and support</w:t>
            </w:r>
            <w:r w:rsidRPr="007C3B0A">
              <w:rPr>
                <w:rFonts w:cs="Arial"/>
                <w:b/>
                <w:sz w:val="22"/>
                <w:szCs w:val="22"/>
              </w:rPr>
              <w:t>.</w:t>
            </w:r>
          </w:p>
          <w:p w14:paraId="77E8F24A" w14:textId="77777777" w:rsidR="008E5EBE" w:rsidRPr="00DF63F3" w:rsidRDefault="008E5EBE" w:rsidP="007C3B0A">
            <w:pPr>
              <w:spacing w:after="200"/>
              <w:jc w:val="both"/>
              <w:rPr>
                <w:rFonts w:cs="Arial"/>
                <w:b/>
              </w:rPr>
            </w:pPr>
          </w:p>
          <w:p w14:paraId="2B2B6D88" w14:textId="1F6B3E15" w:rsidR="00D259B8" w:rsidRPr="00864976" w:rsidRDefault="00D259B8" w:rsidP="00533E7B">
            <w:pPr>
              <w:pStyle w:val="Heading1"/>
              <w:rPr>
                <w:rFonts w:ascii="Arial" w:hAnsi="Arial" w:cs="Arial"/>
              </w:rPr>
            </w:pPr>
            <w:r w:rsidRPr="00864976">
              <w:rPr>
                <w:rFonts w:ascii="Arial" w:hAnsi="Arial" w:cs="Arial"/>
              </w:rPr>
              <w:t>Part 1</w:t>
            </w:r>
            <w:r w:rsidR="007F6882">
              <w:rPr>
                <w:rFonts w:ascii="Arial" w:hAnsi="Arial" w:cs="Arial"/>
              </w:rPr>
              <w:t xml:space="preserve"> </w:t>
            </w:r>
            <w:r w:rsidR="00190CBD">
              <w:rPr>
                <w:rFonts w:ascii="Arial" w:hAnsi="Arial" w:cs="Arial"/>
              </w:rPr>
              <w:t>–</w:t>
            </w:r>
            <w:r w:rsidR="007F6882">
              <w:rPr>
                <w:rFonts w:ascii="Arial" w:hAnsi="Arial" w:cs="Arial"/>
              </w:rPr>
              <w:t xml:space="preserve"> A</w:t>
            </w:r>
            <w:r w:rsidR="00190CBD">
              <w:rPr>
                <w:rFonts w:ascii="Arial" w:hAnsi="Arial" w:cs="Arial"/>
              </w:rPr>
              <w:t xml:space="preserve"> – Capture Analysis</w:t>
            </w:r>
          </w:p>
          <w:p w14:paraId="2BD58E10" w14:textId="5D983EAB" w:rsidR="00D259B8" w:rsidRPr="00DF63F3" w:rsidRDefault="00D259B8" w:rsidP="00D259B8">
            <w:pPr>
              <w:tabs>
                <w:tab w:val="left" w:pos="360"/>
              </w:tabs>
              <w:overflowPunct w:val="0"/>
              <w:autoSpaceDE w:val="0"/>
              <w:autoSpaceDN w:val="0"/>
              <w:adjustRightInd w:val="0"/>
              <w:textAlignment w:val="baseline"/>
              <w:rPr>
                <w:rFonts w:cs="Arial"/>
                <w:sz w:val="22"/>
                <w:szCs w:val="22"/>
              </w:rPr>
            </w:pPr>
            <w:r w:rsidRPr="00864976">
              <w:rPr>
                <w:rFonts w:cs="Arial"/>
                <w:sz w:val="22"/>
                <w:szCs w:val="22"/>
              </w:rPr>
              <w:t>Carry out and do</w:t>
            </w:r>
            <w:r w:rsidR="007F6882">
              <w:rPr>
                <w:rFonts w:cs="Arial"/>
                <w:sz w:val="22"/>
                <w:szCs w:val="22"/>
              </w:rPr>
              <w:t>cument analysis of each of the 3</w:t>
            </w:r>
            <w:r w:rsidRPr="00864976">
              <w:rPr>
                <w:rFonts w:cs="Arial"/>
                <w:sz w:val="22"/>
                <w:szCs w:val="22"/>
              </w:rPr>
              <w:t xml:space="preserve"> network captures</w:t>
            </w:r>
            <w:r w:rsidR="00CC7E81" w:rsidRPr="00864976">
              <w:rPr>
                <w:rFonts w:cs="Arial"/>
                <w:sz w:val="22"/>
                <w:szCs w:val="22"/>
              </w:rPr>
              <w:t xml:space="preserve"> (trace files</w:t>
            </w:r>
            <w:r w:rsidR="006737C7" w:rsidRPr="00864976">
              <w:rPr>
                <w:rFonts w:cs="Arial"/>
                <w:sz w:val="22"/>
                <w:szCs w:val="22"/>
              </w:rPr>
              <w:t>)</w:t>
            </w:r>
            <w:r w:rsidRPr="00864976">
              <w:rPr>
                <w:rFonts w:cs="Arial"/>
                <w:sz w:val="22"/>
                <w:szCs w:val="22"/>
              </w:rPr>
              <w:t xml:space="preserve"> provided</w:t>
            </w:r>
            <w:r w:rsidR="00B52FF4" w:rsidRPr="00DF63F3">
              <w:rPr>
                <w:rFonts w:cs="Arial"/>
                <w:sz w:val="22"/>
                <w:szCs w:val="22"/>
              </w:rPr>
              <w:t>, using Wireshark</w:t>
            </w:r>
            <w:r w:rsidRPr="00DF63F3">
              <w:rPr>
                <w:rFonts w:cs="Arial"/>
                <w:sz w:val="22"/>
                <w:szCs w:val="22"/>
              </w:rPr>
              <w:t>. Create a narrative for the events occurring in each of the network captures, identify and describe any malicious activity detected in the captures.</w:t>
            </w:r>
            <w:r w:rsidR="00C23203" w:rsidRPr="00DF63F3">
              <w:rPr>
                <w:rFonts w:cs="Arial"/>
                <w:sz w:val="22"/>
                <w:szCs w:val="22"/>
              </w:rPr>
              <w:t xml:space="preserve"> Your report</w:t>
            </w:r>
            <w:r w:rsidR="00F6246F" w:rsidRPr="00DF63F3">
              <w:rPr>
                <w:rFonts w:cs="Arial"/>
                <w:sz w:val="22"/>
                <w:szCs w:val="22"/>
              </w:rPr>
              <w:t xml:space="preserve"> </w:t>
            </w:r>
            <w:r w:rsidR="00AD4D16">
              <w:rPr>
                <w:rFonts w:cs="Arial"/>
                <w:sz w:val="22"/>
                <w:szCs w:val="22"/>
              </w:rPr>
              <w:t>should be</w:t>
            </w:r>
            <w:r w:rsidR="00034002">
              <w:rPr>
                <w:rFonts w:cs="Arial"/>
                <w:sz w:val="22"/>
                <w:szCs w:val="22"/>
              </w:rPr>
              <w:t xml:space="preserve"> </w:t>
            </w:r>
            <w:r w:rsidR="009D3B86" w:rsidRPr="00DF63F3">
              <w:rPr>
                <w:rFonts w:cs="Arial"/>
                <w:sz w:val="22"/>
                <w:szCs w:val="22"/>
              </w:rPr>
              <w:t>around</w:t>
            </w:r>
            <w:r w:rsidR="00051F0A" w:rsidRPr="00DF63F3">
              <w:rPr>
                <w:rFonts w:cs="Arial"/>
                <w:sz w:val="22"/>
                <w:szCs w:val="22"/>
              </w:rPr>
              <w:t xml:space="preserve"> 1</w:t>
            </w:r>
            <w:r w:rsidR="009D3B86" w:rsidRPr="00DF63F3">
              <w:rPr>
                <w:rFonts w:cs="Arial"/>
                <w:sz w:val="22"/>
                <w:szCs w:val="22"/>
              </w:rPr>
              <w:t>000</w:t>
            </w:r>
            <w:r w:rsidR="00C23203" w:rsidRPr="00DF63F3">
              <w:rPr>
                <w:rFonts w:cs="Arial"/>
                <w:sz w:val="22"/>
                <w:szCs w:val="22"/>
              </w:rPr>
              <w:t xml:space="preserve"> words</w:t>
            </w:r>
            <w:r w:rsidR="00CF4BB5">
              <w:rPr>
                <w:rFonts w:cs="Arial"/>
                <w:sz w:val="22"/>
                <w:szCs w:val="22"/>
              </w:rPr>
              <w:t xml:space="preserve"> (</w:t>
            </w:r>
            <w:r w:rsidR="009D3B86" w:rsidRPr="00DF63F3">
              <w:rPr>
                <w:rFonts w:cs="Arial"/>
                <w:sz w:val="22"/>
                <w:szCs w:val="22"/>
              </w:rPr>
              <w:t>This is just a guideline. There is no penalty on word count</w:t>
            </w:r>
            <w:r w:rsidR="00343C45">
              <w:rPr>
                <w:rFonts w:cs="Arial"/>
                <w:sz w:val="22"/>
                <w:szCs w:val="22"/>
              </w:rPr>
              <w:t>. L</w:t>
            </w:r>
            <w:r w:rsidR="0049492B" w:rsidRPr="00DF63F3">
              <w:rPr>
                <w:rFonts w:cs="Arial"/>
                <w:sz w:val="22"/>
                <w:szCs w:val="22"/>
              </w:rPr>
              <w:t>ess or more</w:t>
            </w:r>
            <w:r w:rsidR="00051F0A" w:rsidRPr="00DF63F3">
              <w:rPr>
                <w:rFonts w:cs="Arial"/>
                <w:sz w:val="22"/>
                <w:szCs w:val="22"/>
              </w:rPr>
              <w:t xml:space="preserve"> than 1</w:t>
            </w:r>
            <w:r w:rsidR="00533E7B" w:rsidRPr="00DF63F3">
              <w:rPr>
                <w:rFonts w:cs="Arial"/>
                <w:sz w:val="22"/>
                <w:szCs w:val="22"/>
              </w:rPr>
              <w:t>000 should be fine</w:t>
            </w:r>
            <w:r w:rsidR="009D3B86" w:rsidRPr="00DF63F3">
              <w:rPr>
                <w:rFonts w:cs="Arial"/>
                <w:sz w:val="22"/>
                <w:szCs w:val="22"/>
              </w:rPr>
              <w:t xml:space="preserve"> as long as your report clearly and concisely addresses all the specifications</w:t>
            </w:r>
            <w:r w:rsidR="00CF4BB5">
              <w:rPr>
                <w:rFonts w:cs="Arial"/>
                <w:sz w:val="22"/>
                <w:szCs w:val="22"/>
              </w:rPr>
              <w:t>)</w:t>
            </w:r>
            <w:r w:rsidR="003A3A05">
              <w:rPr>
                <w:rFonts w:cs="Arial"/>
                <w:sz w:val="22"/>
                <w:szCs w:val="22"/>
              </w:rPr>
              <w:t>.</w:t>
            </w:r>
          </w:p>
          <w:p w14:paraId="13F3A935" w14:textId="77777777" w:rsidR="00D259B8" w:rsidRPr="00DF63F3" w:rsidRDefault="00D259B8" w:rsidP="00681F3E">
            <w:pPr>
              <w:jc w:val="both"/>
              <w:rPr>
                <w:rFonts w:cs="Arial"/>
                <w:b/>
              </w:rPr>
            </w:pPr>
          </w:p>
          <w:p w14:paraId="47FF453C" w14:textId="77777777" w:rsidR="00B52FF4" w:rsidRPr="00DF63F3" w:rsidRDefault="00B52FF4" w:rsidP="00681F3E">
            <w:pPr>
              <w:jc w:val="both"/>
              <w:rPr>
                <w:rFonts w:cs="Arial"/>
              </w:rPr>
            </w:pPr>
            <w:r w:rsidRPr="00DF63F3">
              <w:rPr>
                <w:rFonts w:cs="Arial"/>
                <w:sz w:val="22"/>
              </w:rPr>
              <w:t>The structure for the report on each capture should follow the format below:</w:t>
            </w:r>
          </w:p>
          <w:p w14:paraId="270FDF7F" w14:textId="77777777" w:rsidR="00B52FF4" w:rsidRPr="00DF63F3" w:rsidRDefault="00B52FF4" w:rsidP="00681F3E">
            <w:pPr>
              <w:jc w:val="both"/>
              <w:rPr>
                <w:rFonts w:cs="Arial"/>
              </w:rPr>
            </w:pPr>
          </w:p>
          <w:p w14:paraId="7AF1EEFF" w14:textId="4EB49792" w:rsidR="00B52FF4" w:rsidRPr="00DF63F3" w:rsidRDefault="00B52FF4" w:rsidP="00533E7B">
            <w:pPr>
              <w:pStyle w:val="ListParagraph"/>
              <w:numPr>
                <w:ilvl w:val="0"/>
                <w:numId w:val="9"/>
              </w:numPr>
              <w:jc w:val="both"/>
              <w:rPr>
                <w:rFonts w:cs="Arial"/>
              </w:rPr>
            </w:pPr>
            <w:r w:rsidRPr="00DF63F3">
              <w:rPr>
                <w:rFonts w:cs="Arial"/>
                <w:sz w:val="22"/>
              </w:rPr>
              <w:t>Capture number, your name, your student number</w:t>
            </w:r>
          </w:p>
          <w:p w14:paraId="0F444D50" w14:textId="39634289" w:rsidR="00B52FF4" w:rsidRPr="00DF63F3" w:rsidRDefault="00E96815" w:rsidP="00533E7B">
            <w:pPr>
              <w:pStyle w:val="ListParagraph"/>
              <w:numPr>
                <w:ilvl w:val="0"/>
                <w:numId w:val="9"/>
              </w:numPr>
              <w:jc w:val="both"/>
              <w:rPr>
                <w:rFonts w:cs="Arial"/>
              </w:rPr>
            </w:pPr>
            <w:r w:rsidRPr="00DF63F3">
              <w:rPr>
                <w:rFonts w:cs="Arial"/>
                <w:sz w:val="22"/>
              </w:rPr>
              <w:t xml:space="preserve">Capture Overview - </w:t>
            </w:r>
            <w:r w:rsidR="00B52FF4" w:rsidRPr="00DF63F3">
              <w:rPr>
                <w:rFonts w:cs="Arial"/>
                <w:sz w:val="22"/>
              </w:rPr>
              <w:t>A list of the computers taking part in the capture. Provide a name, description and IP address for each computer. (Be consistent when referring to computers by name throughout the report)</w:t>
            </w:r>
          </w:p>
          <w:p w14:paraId="4960C17D" w14:textId="2D6A915D" w:rsidR="00B52FF4" w:rsidRPr="00DF63F3" w:rsidRDefault="00E96815" w:rsidP="00533E7B">
            <w:pPr>
              <w:pStyle w:val="ListParagraph"/>
              <w:numPr>
                <w:ilvl w:val="0"/>
                <w:numId w:val="9"/>
              </w:numPr>
              <w:jc w:val="both"/>
              <w:rPr>
                <w:rFonts w:cs="Arial"/>
              </w:rPr>
            </w:pPr>
            <w:r w:rsidRPr="00DF63F3">
              <w:rPr>
                <w:rFonts w:cs="Arial"/>
                <w:sz w:val="22"/>
              </w:rPr>
              <w:t xml:space="preserve">Malicious Behaviour - </w:t>
            </w:r>
            <w:r w:rsidR="00B52FF4" w:rsidRPr="00DF63F3">
              <w:rPr>
                <w:rFonts w:cs="Arial"/>
                <w:sz w:val="22"/>
              </w:rPr>
              <w:t>Describe any evidence of malicious behaviour that you find in the network captures.</w:t>
            </w:r>
            <w:r w:rsidRPr="00DF63F3">
              <w:rPr>
                <w:rFonts w:cs="Arial"/>
                <w:sz w:val="22"/>
              </w:rPr>
              <w:t xml:space="preserve"> Some behaviour may appear to be benign, yet have a malicious intent.</w:t>
            </w:r>
          </w:p>
          <w:p w14:paraId="21BC060A" w14:textId="7299C7DB" w:rsidR="00B52FF4" w:rsidRPr="00DF63F3" w:rsidRDefault="00E96815" w:rsidP="00533E7B">
            <w:pPr>
              <w:pStyle w:val="ListParagraph"/>
              <w:numPr>
                <w:ilvl w:val="0"/>
                <w:numId w:val="9"/>
              </w:numPr>
              <w:jc w:val="both"/>
              <w:rPr>
                <w:rFonts w:cs="Arial"/>
              </w:rPr>
            </w:pPr>
            <w:r w:rsidRPr="00DF63F3">
              <w:rPr>
                <w:rFonts w:cs="Arial"/>
                <w:sz w:val="22"/>
              </w:rPr>
              <w:t xml:space="preserve">Mitigation of malicious behaviour - </w:t>
            </w:r>
            <w:r w:rsidR="00B52FF4" w:rsidRPr="00DF63F3">
              <w:rPr>
                <w:rFonts w:cs="Arial"/>
                <w:sz w:val="22"/>
              </w:rPr>
              <w:t>Describe the step</w:t>
            </w:r>
            <w:r w:rsidRPr="00DF63F3">
              <w:rPr>
                <w:rFonts w:cs="Arial"/>
                <w:sz w:val="22"/>
              </w:rPr>
              <w:t>s</w:t>
            </w:r>
            <w:r w:rsidR="00B52FF4" w:rsidRPr="00DF63F3">
              <w:rPr>
                <w:rFonts w:cs="Arial"/>
                <w:sz w:val="22"/>
              </w:rPr>
              <w:t xml:space="preserve"> that you may take to mitigate the effects of any malicious activities you detect in the captures.</w:t>
            </w:r>
            <w:r w:rsidRPr="00DF63F3">
              <w:rPr>
                <w:rFonts w:cs="Arial"/>
                <w:sz w:val="22"/>
              </w:rPr>
              <w:t xml:space="preserve"> These steps may be technical, or policy based.</w:t>
            </w:r>
          </w:p>
          <w:p w14:paraId="2BAFD914" w14:textId="699C0126" w:rsidR="00C23203" w:rsidRPr="00DF63F3" w:rsidRDefault="00C23203" w:rsidP="00533E7B">
            <w:pPr>
              <w:pStyle w:val="ListParagraph"/>
              <w:numPr>
                <w:ilvl w:val="0"/>
                <w:numId w:val="9"/>
              </w:numPr>
              <w:jc w:val="both"/>
              <w:rPr>
                <w:rFonts w:cs="Arial"/>
              </w:rPr>
            </w:pPr>
            <w:r w:rsidRPr="00DF63F3">
              <w:rPr>
                <w:rFonts w:cs="Arial"/>
                <w:sz w:val="22"/>
              </w:rPr>
              <w:lastRenderedPageBreak/>
              <w:t>Reference – Provide references for any of the sources that you cite in your report.</w:t>
            </w:r>
          </w:p>
          <w:p w14:paraId="0DBA62EC" w14:textId="77777777" w:rsidR="00095A22" w:rsidRPr="00DF63F3" w:rsidRDefault="00095A22" w:rsidP="00533E7B">
            <w:pPr>
              <w:pStyle w:val="ListParagraph"/>
              <w:jc w:val="both"/>
              <w:rPr>
                <w:rFonts w:cs="Arial"/>
              </w:rPr>
            </w:pPr>
          </w:p>
          <w:p w14:paraId="05AF2502" w14:textId="4271A2E5" w:rsidR="00D259B8" w:rsidRPr="00DF63F3" w:rsidRDefault="00095A22" w:rsidP="00681F3E">
            <w:pPr>
              <w:jc w:val="both"/>
              <w:rPr>
                <w:rFonts w:cs="Arial"/>
                <w:b/>
              </w:rPr>
            </w:pPr>
            <w:r w:rsidRPr="00DF63F3">
              <w:rPr>
                <w:rFonts w:cs="Arial"/>
                <w:sz w:val="22"/>
              </w:rPr>
              <w:t>Note: Regarding Formatting</w:t>
            </w:r>
          </w:p>
          <w:p w14:paraId="4C22BC00" w14:textId="77777777" w:rsidR="00095A22" w:rsidRPr="00DF63F3" w:rsidRDefault="00095A22" w:rsidP="00095A22">
            <w:pPr>
              <w:numPr>
                <w:ilvl w:val="0"/>
                <w:numId w:val="5"/>
              </w:numPr>
              <w:ind w:left="1077" w:hanging="357"/>
              <w:jc w:val="both"/>
              <w:rPr>
                <w:rFonts w:cs="Arial"/>
              </w:rPr>
            </w:pPr>
            <w:r w:rsidRPr="00DF63F3">
              <w:rPr>
                <w:rFonts w:cs="Arial"/>
                <w:sz w:val="22"/>
              </w:rPr>
              <w:t xml:space="preserve">Font 11, Times New Roman.   </w:t>
            </w:r>
          </w:p>
          <w:p w14:paraId="6B932084" w14:textId="77777777" w:rsidR="00095A22" w:rsidRPr="00DF63F3" w:rsidRDefault="00095A22" w:rsidP="00095A22">
            <w:pPr>
              <w:numPr>
                <w:ilvl w:val="0"/>
                <w:numId w:val="5"/>
              </w:numPr>
              <w:ind w:left="1077" w:hanging="357"/>
              <w:jc w:val="both"/>
              <w:rPr>
                <w:rFonts w:cs="Arial"/>
              </w:rPr>
            </w:pPr>
            <w:r w:rsidRPr="00DF63F3">
              <w:rPr>
                <w:rFonts w:cs="Arial"/>
                <w:sz w:val="22"/>
              </w:rPr>
              <w:t xml:space="preserve">Use a cover page with the title, your name and student ID on it.   </w:t>
            </w:r>
          </w:p>
          <w:p w14:paraId="065363F7" w14:textId="77777777" w:rsidR="00095A22" w:rsidRPr="00DF63F3" w:rsidRDefault="00095A22" w:rsidP="00095A22">
            <w:pPr>
              <w:numPr>
                <w:ilvl w:val="0"/>
                <w:numId w:val="5"/>
              </w:numPr>
              <w:ind w:left="1077" w:hanging="357"/>
              <w:jc w:val="both"/>
              <w:rPr>
                <w:rFonts w:cs="Arial"/>
              </w:rPr>
            </w:pPr>
            <w:r w:rsidRPr="00DF63F3">
              <w:rPr>
                <w:rFonts w:cs="Arial"/>
                <w:sz w:val="22"/>
              </w:rPr>
              <w:t>Provide a table of contents and your abstract on separate pages, at the start of the document</w:t>
            </w:r>
          </w:p>
          <w:p w14:paraId="482E9F85" w14:textId="0D1EB93D" w:rsidR="00095A22" w:rsidRPr="007F6882" w:rsidRDefault="00095A22" w:rsidP="00095A22">
            <w:pPr>
              <w:numPr>
                <w:ilvl w:val="0"/>
                <w:numId w:val="5"/>
              </w:numPr>
              <w:ind w:left="1077" w:hanging="357"/>
              <w:jc w:val="both"/>
              <w:rPr>
                <w:rFonts w:cs="Arial"/>
              </w:rPr>
            </w:pPr>
            <w:r w:rsidRPr="00DF63F3">
              <w:rPr>
                <w:rFonts w:cs="Arial"/>
                <w:sz w:val="22"/>
              </w:rPr>
              <w:t>Us</w:t>
            </w:r>
            <w:r w:rsidR="0090699E">
              <w:rPr>
                <w:rFonts w:cs="Arial"/>
                <w:sz w:val="22"/>
              </w:rPr>
              <w:t>e</w:t>
            </w:r>
            <w:r w:rsidRPr="00DF63F3">
              <w:rPr>
                <w:rFonts w:cs="Arial"/>
                <w:sz w:val="22"/>
              </w:rPr>
              <w:t xml:space="preserve"> the Harvard referencing system to cite others work (Tip; Install and use reference management software such as Mendeley). </w:t>
            </w:r>
          </w:p>
          <w:p w14:paraId="5A59AFFA" w14:textId="77777777" w:rsidR="008E5EBE" w:rsidRDefault="008E5EBE" w:rsidP="008E5EBE">
            <w:pPr>
              <w:jc w:val="both"/>
              <w:rPr>
                <w:rFonts w:cs="Arial"/>
                <w:b/>
                <w:sz w:val="22"/>
              </w:rPr>
            </w:pPr>
          </w:p>
          <w:p w14:paraId="7E34D1F4" w14:textId="4B6770A8" w:rsidR="008E5EBE" w:rsidRDefault="008E5EBE" w:rsidP="008E5EBE">
            <w:pPr>
              <w:jc w:val="both"/>
              <w:rPr>
                <w:rFonts w:cs="Arial"/>
                <w:b/>
                <w:sz w:val="22"/>
              </w:rPr>
            </w:pPr>
            <w:r w:rsidRPr="00EC1BA2">
              <w:rPr>
                <w:rFonts w:cs="Arial"/>
                <w:b/>
                <w:sz w:val="22"/>
              </w:rPr>
              <w:t>Formative feedback for Part 1A will be provided in class on 31</w:t>
            </w:r>
            <w:r w:rsidRPr="00EC1BA2">
              <w:rPr>
                <w:rFonts w:cs="Arial"/>
                <w:b/>
                <w:sz w:val="22"/>
                <w:vertAlign w:val="superscript"/>
              </w:rPr>
              <w:t>st</w:t>
            </w:r>
            <w:r w:rsidRPr="00EC1BA2">
              <w:rPr>
                <w:rFonts w:cs="Arial"/>
                <w:b/>
                <w:sz w:val="22"/>
              </w:rPr>
              <w:t xml:space="preserve"> October, you will receive individual oral feedback on your work.</w:t>
            </w:r>
            <w:r>
              <w:rPr>
                <w:rFonts w:cs="Arial"/>
                <w:b/>
                <w:sz w:val="22"/>
              </w:rPr>
              <w:t xml:space="preserve"> </w:t>
            </w:r>
          </w:p>
          <w:p w14:paraId="0BE9199F" w14:textId="0888B172" w:rsidR="007F6882" w:rsidRDefault="007F6882" w:rsidP="007F6882">
            <w:pPr>
              <w:jc w:val="both"/>
              <w:rPr>
                <w:rFonts w:cs="Arial"/>
                <w:sz w:val="22"/>
              </w:rPr>
            </w:pPr>
          </w:p>
          <w:p w14:paraId="7F0C1D3B" w14:textId="3AB70C28" w:rsidR="007F6882" w:rsidRDefault="007F6882" w:rsidP="007F6882">
            <w:pPr>
              <w:pStyle w:val="Heading1"/>
              <w:rPr>
                <w:rFonts w:ascii="Arial" w:hAnsi="Arial" w:cs="Arial"/>
              </w:rPr>
            </w:pPr>
            <w:r w:rsidRPr="007F6882">
              <w:rPr>
                <w:rFonts w:ascii="Arial" w:hAnsi="Arial" w:cs="Arial"/>
              </w:rPr>
              <w:t xml:space="preserve">Part 1 </w:t>
            </w:r>
            <w:r>
              <w:rPr>
                <w:rFonts w:ascii="Arial" w:hAnsi="Arial" w:cs="Arial"/>
              </w:rPr>
              <w:t>–</w:t>
            </w:r>
            <w:r w:rsidRPr="007F6882">
              <w:rPr>
                <w:rFonts w:ascii="Arial" w:hAnsi="Arial" w:cs="Arial"/>
              </w:rPr>
              <w:t xml:space="preserve"> B</w:t>
            </w:r>
            <w:r w:rsidR="00190CBD">
              <w:rPr>
                <w:rFonts w:ascii="Arial" w:hAnsi="Arial" w:cs="Arial"/>
              </w:rPr>
              <w:t xml:space="preserve"> </w:t>
            </w:r>
            <w:r w:rsidR="00204D96">
              <w:rPr>
                <w:rFonts w:ascii="Arial" w:hAnsi="Arial" w:cs="Arial"/>
              </w:rPr>
              <w:t>–</w:t>
            </w:r>
            <w:r w:rsidR="00190CBD">
              <w:rPr>
                <w:rFonts w:ascii="Arial" w:hAnsi="Arial" w:cs="Arial"/>
              </w:rPr>
              <w:t xml:space="preserve"> Coding</w:t>
            </w:r>
            <w:r w:rsidR="00204D96">
              <w:rPr>
                <w:rFonts w:ascii="Arial" w:hAnsi="Arial" w:cs="Arial"/>
              </w:rPr>
              <w:t xml:space="preserve"> &amp; Documentation</w:t>
            </w:r>
          </w:p>
          <w:p w14:paraId="70217D82" w14:textId="53A636DE" w:rsidR="007F6882" w:rsidRDefault="007F6882" w:rsidP="007F6882">
            <w:pPr>
              <w:rPr>
                <w:sz w:val="22"/>
                <w:szCs w:val="22"/>
              </w:rPr>
            </w:pPr>
            <w:r w:rsidRPr="007F6882">
              <w:rPr>
                <w:sz w:val="22"/>
                <w:szCs w:val="22"/>
              </w:rPr>
              <w:t>Write a Python script</w:t>
            </w:r>
            <w:r>
              <w:rPr>
                <w:sz w:val="22"/>
                <w:szCs w:val="22"/>
              </w:rPr>
              <w:t xml:space="preserve"> that parses </w:t>
            </w:r>
            <w:r w:rsidR="00B70F90">
              <w:rPr>
                <w:sz w:val="22"/>
                <w:szCs w:val="22"/>
              </w:rPr>
              <w:t>a</w:t>
            </w:r>
            <w:r>
              <w:rPr>
                <w:sz w:val="22"/>
                <w:szCs w:val="22"/>
              </w:rPr>
              <w:t xml:space="preserve"> capture file and visualises the results. Your script should satisfy the following requirements:</w:t>
            </w:r>
          </w:p>
          <w:p w14:paraId="393BCF77" w14:textId="77777777" w:rsidR="007F6882" w:rsidRDefault="007F6882" w:rsidP="007F6882">
            <w:pPr>
              <w:rPr>
                <w:sz w:val="22"/>
                <w:szCs w:val="22"/>
              </w:rPr>
            </w:pPr>
          </w:p>
          <w:p w14:paraId="4ECCF436" w14:textId="3895C907" w:rsidR="007F6882" w:rsidRDefault="007F6882" w:rsidP="007F6882">
            <w:pPr>
              <w:pStyle w:val="ListParagraph"/>
              <w:numPr>
                <w:ilvl w:val="0"/>
                <w:numId w:val="10"/>
              </w:numPr>
              <w:rPr>
                <w:sz w:val="22"/>
                <w:szCs w:val="22"/>
              </w:rPr>
            </w:pPr>
            <w:r>
              <w:rPr>
                <w:sz w:val="22"/>
                <w:szCs w:val="22"/>
              </w:rPr>
              <w:t>Take a capture file and IP address as arguments at the command line e.g.</w:t>
            </w:r>
          </w:p>
          <w:p w14:paraId="654DE9BB" w14:textId="63098FC3" w:rsidR="007F6882" w:rsidRPr="00DB6DDB" w:rsidRDefault="007F6882" w:rsidP="007F6882">
            <w:pPr>
              <w:pStyle w:val="ListParagraph"/>
              <w:numPr>
                <w:ilvl w:val="1"/>
                <w:numId w:val="10"/>
              </w:numPr>
              <w:rPr>
                <w:rFonts w:ascii="Courier New" w:hAnsi="Courier New" w:cs="Courier New"/>
                <w:sz w:val="22"/>
                <w:szCs w:val="22"/>
              </w:rPr>
            </w:pPr>
            <w:r w:rsidRPr="00DB6DDB">
              <w:rPr>
                <w:rFonts w:ascii="Courier New" w:hAnsi="Courier New" w:cs="Courier New"/>
                <w:szCs w:val="22"/>
              </w:rPr>
              <w:t>PortGraph.py Capture1.pcap 192.168.1.1</w:t>
            </w:r>
          </w:p>
          <w:p w14:paraId="64510598" w14:textId="142B4C70" w:rsidR="007F6882" w:rsidRDefault="007F6882" w:rsidP="007F6882">
            <w:pPr>
              <w:pStyle w:val="ListParagraph"/>
              <w:numPr>
                <w:ilvl w:val="0"/>
                <w:numId w:val="10"/>
              </w:numPr>
              <w:rPr>
                <w:sz w:val="22"/>
                <w:szCs w:val="22"/>
              </w:rPr>
            </w:pPr>
            <w:r>
              <w:rPr>
                <w:sz w:val="22"/>
                <w:szCs w:val="22"/>
              </w:rPr>
              <w:t>Graph the destination port of the packets against the time stamp of the packets.</w:t>
            </w:r>
          </w:p>
          <w:p w14:paraId="5C200F78" w14:textId="3A5FC4EF" w:rsidR="007F6882" w:rsidRPr="007F6882" w:rsidRDefault="007F6882" w:rsidP="007F6882">
            <w:pPr>
              <w:pStyle w:val="ListParagraph"/>
              <w:numPr>
                <w:ilvl w:val="0"/>
                <w:numId w:val="10"/>
              </w:numPr>
              <w:rPr>
                <w:sz w:val="22"/>
                <w:szCs w:val="22"/>
              </w:rPr>
            </w:pPr>
            <w:r>
              <w:rPr>
                <w:sz w:val="22"/>
                <w:szCs w:val="22"/>
              </w:rPr>
              <w:t>Graph only TCP traffic from the specified IP address.</w:t>
            </w:r>
          </w:p>
          <w:p w14:paraId="49A6E67E" w14:textId="48EE00F7" w:rsidR="007F6882" w:rsidRDefault="007F6882" w:rsidP="007F6882">
            <w:pPr>
              <w:pStyle w:val="ListParagraph"/>
              <w:numPr>
                <w:ilvl w:val="0"/>
                <w:numId w:val="10"/>
              </w:numPr>
              <w:rPr>
                <w:sz w:val="22"/>
                <w:szCs w:val="22"/>
              </w:rPr>
            </w:pPr>
            <w:r>
              <w:rPr>
                <w:sz w:val="22"/>
                <w:szCs w:val="22"/>
              </w:rPr>
              <w:t>Display appropriate X &amp; Y axis labels on the graph.</w:t>
            </w:r>
          </w:p>
          <w:p w14:paraId="76B38AA2" w14:textId="6CE1A4A9" w:rsidR="007F6882" w:rsidRDefault="007F6882" w:rsidP="007F6882">
            <w:pPr>
              <w:pStyle w:val="ListParagraph"/>
              <w:numPr>
                <w:ilvl w:val="0"/>
                <w:numId w:val="10"/>
              </w:numPr>
              <w:rPr>
                <w:sz w:val="22"/>
                <w:szCs w:val="22"/>
              </w:rPr>
            </w:pPr>
            <w:r>
              <w:rPr>
                <w:sz w:val="22"/>
                <w:szCs w:val="22"/>
              </w:rPr>
              <w:t>Display your student number as the graph title.</w:t>
            </w:r>
          </w:p>
          <w:p w14:paraId="2776D4A4" w14:textId="0712E137" w:rsidR="007F6882" w:rsidRDefault="007F6882" w:rsidP="007F6882">
            <w:pPr>
              <w:pStyle w:val="ListParagraph"/>
              <w:rPr>
                <w:sz w:val="22"/>
                <w:szCs w:val="22"/>
              </w:rPr>
            </w:pPr>
          </w:p>
          <w:p w14:paraId="1F87F3C6" w14:textId="1ED8CE88" w:rsidR="00EA6E2D" w:rsidRDefault="00EA6E2D" w:rsidP="007F6882">
            <w:pPr>
              <w:rPr>
                <w:sz w:val="22"/>
                <w:szCs w:val="22"/>
              </w:rPr>
            </w:pPr>
            <w:r>
              <w:rPr>
                <w:sz w:val="22"/>
                <w:szCs w:val="22"/>
              </w:rPr>
              <w:t xml:space="preserve">Use your code to create a graph from Capture1.pcap. Describe the trend shown in the graph produced by your code, include a figure showing your graph. Explain how your script can be used to identify </w:t>
            </w:r>
            <w:r w:rsidR="00DB6DDB">
              <w:rPr>
                <w:sz w:val="22"/>
                <w:szCs w:val="22"/>
              </w:rPr>
              <w:t>attacks</w:t>
            </w:r>
            <w:r>
              <w:rPr>
                <w:sz w:val="22"/>
                <w:szCs w:val="22"/>
              </w:rPr>
              <w:t>.</w:t>
            </w:r>
            <w:r w:rsidR="000E0D68">
              <w:rPr>
                <w:sz w:val="22"/>
                <w:szCs w:val="22"/>
              </w:rPr>
              <w:t xml:space="preserve"> Your report should be around 1,000 words.</w:t>
            </w:r>
          </w:p>
          <w:p w14:paraId="52DC72AC" w14:textId="77777777" w:rsidR="00EA6E2D" w:rsidRDefault="00EA6E2D" w:rsidP="007F6882">
            <w:pPr>
              <w:rPr>
                <w:sz w:val="22"/>
                <w:szCs w:val="22"/>
              </w:rPr>
            </w:pPr>
          </w:p>
          <w:p w14:paraId="7A56AD08" w14:textId="2C5AB706" w:rsidR="007F6882" w:rsidRDefault="00716740" w:rsidP="007F6882">
            <w:pPr>
              <w:rPr>
                <w:sz w:val="22"/>
                <w:szCs w:val="22"/>
              </w:rPr>
            </w:pPr>
            <w:r>
              <w:rPr>
                <w:sz w:val="22"/>
                <w:szCs w:val="22"/>
              </w:rPr>
              <w:t xml:space="preserve">Note: </w:t>
            </w:r>
            <w:r w:rsidR="00EA6E2D">
              <w:rPr>
                <w:sz w:val="22"/>
                <w:szCs w:val="22"/>
              </w:rPr>
              <w:t>Include your source code in the appendix of your report.</w:t>
            </w:r>
          </w:p>
          <w:p w14:paraId="2F2C334D" w14:textId="4DB8EDCF" w:rsidR="008E5EBE" w:rsidRDefault="008E5EBE" w:rsidP="007F6882">
            <w:pPr>
              <w:rPr>
                <w:sz w:val="22"/>
                <w:szCs w:val="22"/>
              </w:rPr>
            </w:pPr>
          </w:p>
          <w:p w14:paraId="5D9105D0" w14:textId="77777777" w:rsidR="008E5EBE" w:rsidRPr="00EC1BA2" w:rsidRDefault="008E5EBE" w:rsidP="008E5EBE">
            <w:pPr>
              <w:jc w:val="both"/>
              <w:rPr>
                <w:rFonts w:cs="Arial"/>
                <w:b/>
                <w:sz w:val="22"/>
              </w:rPr>
            </w:pPr>
            <w:r>
              <w:rPr>
                <w:rFonts w:cs="Arial"/>
                <w:b/>
                <w:sz w:val="22"/>
              </w:rPr>
              <w:t>Formative feedback for Part 1B</w:t>
            </w:r>
            <w:r w:rsidRPr="00EC1BA2">
              <w:rPr>
                <w:rFonts w:cs="Arial"/>
                <w:b/>
                <w:sz w:val="22"/>
              </w:rPr>
              <w:t xml:space="preserve"> will be provided in class on </w:t>
            </w:r>
            <w:r>
              <w:rPr>
                <w:rFonts w:cs="Arial"/>
                <w:b/>
                <w:sz w:val="22"/>
              </w:rPr>
              <w:t>12</w:t>
            </w:r>
            <w:r w:rsidRPr="00EC1BA2">
              <w:rPr>
                <w:rFonts w:cs="Arial"/>
                <w:b/>
                <w:sz w:val="22"/>
                <w:vertAlign w:val="superscript"/>
              </w:rPr>
              <w:t>th</w:t>
            </w:r>
            <w:r>
              <w:rPr>
                <w:rFonts w:cs="Arial"/>
                <w:b/>
                <w:sz w:val="22"/>
              </w:rPr>
              <w:t xml:space="preserve"> December</w:t>
            </w:r>
            <w:r w:rsidRPr="00EC1BA2">
              <w:rPr>
                <w:rFonts w:cs="Arial"/>
                <w:b/>
                <w:sz w:val="22"/>
              </w:rPr>
              <w:t>, you will receive individual oral feedback on your work.</w:t>
            </w:r>
          </w:p>
          <w:p w14:paraId="4A87FA10" w14:textId="77777777" w:rsidR="008E5EBE" w:rsidRPr="007F6882" w:rsidRDefault="008E5EBE" w:rsidP="007F6882">
            <w:pPr>
              <w:rPr>
                <w:sz w:val="22"/>
                <w:szCs w:val="22"/>
              </w:rPr>
            </w:pPr>
          </w:p>
          <w:p w14:paraId="4710F65D" w14:textId="3CE57462" w:rsidR="00F30871" w:rsidRPr="00864976" w:rsidRDefault="00F30871" w:rsidP="006737C7">
            <w:pPr>
              <w:pStyle w:val="Heading1"/>
              <w:rPr>
                <w:rFonts w:ascii="Arial" w:hAnsi="Arial" w:cs="Arial"/>
              </w:rPr>
            </w:pPr>
            <w:r w:rsidRPr="00864976">
              <w:rPr>
                <w:rFonts w:ascii="Arial" w:hAnsi="Arial" w:cs="Arial"/>
              </w:rPr>
              <w:t xml:space="preserve">Part </w:t>
            </w:r>
            <w:r w:rsidR="00D259B8" w:rsidRPr="00864976">
              <w:rPr>
                <w:rFonts w:ascii="Arial" w:hAnsi="Arial" w:cs="Arial"/>
              </w:rPr>
              <w:t>2</w:t>
            </w:r>
            <w:r w:rsidR="00681F3E" w:rsidRPr="00864976">
              <w:rPr>
                <w:rFonts w:ascii="Arial" w:hAnsi="Arial" w:cs="Arial"/>
              </w:rPr>
              <w:t xml:space="preserve"> </w:t>
            </w:r>
          </w:p>
          <w:p w14:paraId="15761B1F" w14:textId="59B39CB4" w:rsidR="002138EC" w:rsidRPr="00DF63F3" w:rsidRDefault="00F30871" w:rsidP="00681F3E">
            <w:pPr>
              <w:jc w:val="both"/>
              <w:rPr>
                <w:rFonts w:cs="Arial"/>
              </w:rPr>
            </w:pPr>
            <w:r w:rsidRPr="00864976">
              <w:rPr>
                <w:rFonts w:cs="Arial"/>
                <w:sz w:val="22"/>
              </w:rPr>
              <w:t>W</w:t>
            </w:r>
            <w:r w:rsidR="00681F3E" w:rsidRPr="00864976">
              <w:rPr>
                <w:rFonts w:cs="Arial"/>
                <w:sz w:val="22"/>
              </w:rPr>
              <w:t>rite a report</w:t>
            </w:r>
            <w:r w:rsidR="00D0170E" w:rsidRPr="00864976">
              <w:rPr>
                <w:rFonts w:cs="Arial"/>
                <w:sz w:val="22"/>
              </w:rPr>
              <w:t xml:space="preserve"> about a recent development in Network and Internet Forensics. </w:t>
            </w:r>
            <w:r w:rsidR="00681F3E" w:rsidRPr="00864976">
              <w:rPr>
                <w:rFonts w:cs="Arial"/>
                <w:sz w:val="22"/>
              </w:rPr>
              <w:t xml:space="preserve"> (</w:t>
            </w:r>
            <w:r w:rsidR="006737C7" w:rsidRPr="00864976">
              <w:rPr>
                <w:rFonts w:cs="Arial"/>
                <w:sz w:val="22"/>
              </w:rPr>
              <w:t>around</w:t>
            </w:r>
            <w:r w:rsidR="00942426">
              <w:rPr>
                <w:rFonts w:cs="Arial"/>
                <w:sz w:val="22"/>
              </w:rPr>
              <w:t xml:space="preserve"> </w:t>
            </w:r>
            <w:r w:rsidR="00C863AB" w:rsidRPr="00DF63F3">
              <w:rPr>
                <w:rFonts w:cs="Arial"/>
                <w:sz w:val="22"/>
              </w:rPr>
              <w:t xml:space="preserve">1000 - </w:t>
            </w:r>
            <w:r w:rsidR="006737C7" w:rsidRPr="00DF63F3">
              <w:rPr>
                <w:rFonts w:cs="Arial"/>
                <w:sz w:val="22"/>
              </w:rPr>
              <w:t>2</w:t>
            </w:r>
            <w:r w:rsidR="00C23203" w:rsidRPr="00DF63F3">
              <w:rPr>
                <w:rFonts w:cs="Arial"/>
                <w:sz w:val="22"/>
              </w:rPr>
              <w:t>,000</w:t>
            </w:r>
            <w:r w:rsidR="00681F3E" w:rsidRPr="00DF63F3">
              <w:rPr>
                <w:rFonts w:cs="Arial"/>
                <w:sz w:val="22"/>
              </w:rPr>
              <w:t xml:space="preserve"> words excluding the references and abstract</w:t>
            </w:r>
            <w:r w:rsidR="006737C7" w:rsidRPr="00DF63F3">
              <w:rPr>
                <w:rFonts w:cs="Arial"/>
                <w:sz w:val="22"/>
                <w:szCs w:val="22"/>
              </w:rPr>
              <w:t>. This is just a guideline. There is no penalty on word count</w:t>
            </w:r>
            <w:r w:rsidR="008F52B0" w:rsidRPr="00DF63F3">
              <w:rPr>
                <w:rFonts w:cs="Arial"/>
                <w:sz w:val="22"/>
                <w:szCs w:val="22"/>
              </w:rPr>
              <w:t>. L</w:t>
            </w:r>
            <w:r w:rsidR="006737C7" w:rsidRPr="00DF63F3">
              <w:rPr>
                <w:rFonts w:cs="Arial"/>
                <w:sz w:val="22"/>
                <w:szCs w:val="22"/>
              </w:rPr>
              <w:t>ess or more than 2000 should be fine as long as your report clearly and concisely addresses all the specifications</w:t>
            </w:r>
            <w:r w:rsidR="00681F3E" w:rsidRPr="00DF63F3">
              <w:rPr>
                <w:rFonts w:cs="Arial"/>
                <w:sz w:val="22"/>
              </w:rPr>
              <w:t>)</w:t>
            </w:r>
            <w:r w:rsidR="00D0170E" w:rsidRPr="00DF63F3">
              <w:rPr>
                <w:rFonts w:cs="Arial"/>
                <w:sz w:val="22"/>
              </w:rPr>
              <w:t xml:space="preserve">. </w:t>
            </w:r>
            <w:r w:rsidR="002138EC" w:rsidRPr="00DF63F3">
              <w:rPr>
                <w:rFonts w:cs="Arial"/>
                <w:sz w:val="22"/>
              </w:rPr>
              <w:t>You may select your own topic, or choose one from the reading list provided</w:t>
            </w:r>
            <w:r w:rsidR="0090699E">
              <w:rPr>
                <w:rFonts w:cs="Arial"/>
                <w:sz w:val="22"/>
              </w:rPr>
              <w:t>.</w:t>
            </w:r>
            <w:r w:rsidR="00681F3E" w:rsidRPr="00DF63F3">
              <w:rPr>
                <w:rFonts w:cs="Arial"/>
                <w:sz w:val="22"/>
              </w:rPr>
              <w:t xml:space="preserve"> The report </w:t>
            </w:r>
            <w:r w:rsidR="002138EC" w:rsidRPr="00DF63F3">
              <w:rPr>
                <w:rFonts w:cs="Arial"/>
                <w:sz w:val="22"/>
              </w:rPr>
              <w:t xml:space="preserve">should </w:t>
            </w:r>
            <w:r w:rsidR="00681F3E" w:rsidRPr="00DF63F3">
              <w:rPr>
                <w:rFonts w:cs="Arial"/>
                <w:sz w:val="22"/>
              </w:rPr>
              <w:t>focus on the state of the art</w:t>
            </w:r>
            <w:r w:rsidR="0090699E">
              <w:rPr>
                <w:rFonts w:cs="Arial"/>
                <w:sz w:val="22"/>
              </w:rPr>
              <w:t xml:space="preserve"> on</w:t>
            </w:r>
            <w:r w:rsidR="00681F3E" w:rsidRPr="00DF63F3">
              <w:rPr>
                <w:rFonts w:cs="Arial"/>
                <w:sz w:val="22"/>
              </w:rPr>
              <w:t xml:space="preserve"> identification, collection or analysis of evidence (e.g. the sources of evidences can be from computer hardware, file systems, network devices, network protocols)</w:t>
            </w:r>
            <w:r w:rsidR="00FA61B2">
              <w:rPr>
                <w:rFonts w:cs="Arial"/>
                <w:sz w:val="22"/>
              </w:rPr>
              <w:t xml:space="preserve">. </w:t>
            </w:r>
            <w:r w:rsidR="002138EC" w:rsidRPr="00DF63F3">
              <w:rPr>
                <w:rFonts w:cs="Arial"/>
                <w:sz w:val="22"/>
              </w:rPr>
              <w:t>Some example</w:t>
            </w:r>
            <w:r w:rsidR="00FA61B2">
              <w:rPr>
                <w:rFonts w:cs="Arial"/>
                <w:sz w:val="22"/>
              </w:rPr>
              <w:t xml:space="preserve"> topics could be:</w:t>
            </w:r>
            <w:r w:rsidR="00681F3E" w:rsidRPr="00DF63F3">
              <w:rPr>
                <w:rFonts w:cs="Arial"/>
                <w:sz w:val="22"/>
              </w:rPr>
              <w:t xml:space="preserve"> research</w:t>
            </w:r>
            <w:r w:rsidR="002138EC" w:rsidRPr="00DF63F3">
              <w:rPr>
                <w:rFonts w:cs="Arial"/>
                <w:sz w:val="22"/>
              </w:rPr>
              <w:t xml:space="preserve"> into</w:t>
            </w:r>
            <w:r w:rsidR="00681F3E" w:rsidRPr="00DF63F3">
              <w:rPr>
                <w:rFonts w:cs="Arial"/>
                <w:sz w:val="22"/>
              </w:rPr>
              <w:t xml:space="preserve"> network-</w:t>
            </w:r>
            <w:r w:rsidR="002138EC" w:rsidRPr="00DF63F3">
              <w:rPr>
                <w:rFonts w:cs="Arial"/>
                <w:sz w:val="22"/>
              </w:rPr>
              <w:t xml:space="preserve">based </w:t>
            </w:r>
            <w:r w:rsidR="00681F3E" w:rsidRPr="00DF63F3">
              <w:rPr>
                <w:rFonts w:cs="Arial"/>
                <w:sz w:val="22"/>
              </w:rPr>
              <w:t xml:space="preserve">evidence </w:t>
            </w:r>
            <w:r w:rsidR="002138EC" w:rsidRPr="00DF63F3">
              <w:rPr>
                <w:rFonts w:cs="Arial"/>
                <w:sz w:val="22"/>
              </w:rPr>
              <w:t>at the</w:t>
            </w:r>
            <w:r w:rsidR="00681F3E" w:rsidRPr="00DF63F3">
              <w:rPr>
                <w:rFonts w:cs="Arial"/>
                <w:sz w:val="22"/>
              </w:rPr>
              <w:t xml:space="preserve"> transport layer, analy</w:t>
            </w:r>
            <w:r w:rsidR="002138EC" w:rsidRPr="00DF63F3">
              <w:rPr>
                <w:rFonts w:cs="Arial"/>
                <w:sz w:val="22"/>
              </w:rPr>
              <w:t>sis</w:t>
            </w:r>
            <w:r w:rsidR="00681F3E" w:rsidRPr="00DF63F3">
              <w:rPr>
                <w:rFonts w:cs="Arial"/>
                <w:sz w:val="22"/>
              </w:rPr>
              <w:t xml:space="preserve"> </w:t>
            </w:r>
            <w:r w:rsidR="002138EC" w:rsidRPr="00DF63F3">
              <w:rPr>
                <w:rFonts w:cs="Arial"/>
                <w:sz w:val="22"/>
              </w:rPr>
              <w:t>of memory content</w:t>
            </w:r>
            <w:r w:rsidR="00681F3E" w:rsidRPr="00DF63F3">
              <w:rPr>
                <w:rFonts w:cs="Arial"/>
                <w:sz w:val="22"/>
              </w:rPr>
              <w:t>, analys</w:t>
            </w:r>
            <w:r w:rsidR="002138EC" w:rsidRPr="00DF63F3">
              <w:rPr>
                <w:rFonts w:cs="Arial"/>
                <w:sz w:val="22"/>
              </w:rPr>
              <w:t>is</w:t>
            </w:r>
            <w:r w:rsidR="00681F3E" w:rsidRPr="00DF63F3">
              <w:rPr>
                <w:rFonts w:cs="Arial"/>
                <w:sz w:val="22"/>
              </w:rPr>
              <w:t xml:space="preserve"> </w:t>
            </w:r>
            <w:r w:rsidR="002138EC" w:rsidRPr="00DF63F3">
              <w:rPr>
                <w:rFonts w:cs="Arial"/>
                <w:sz w:val="22"/>
              </w:rPr>
              <w:t xml:space="preserve">of </w:t>
            </w:r>
            <w:r w:rsidR="00681F3E" w:rsidRPr="00DF63F3">
              <w:rPr>
                <w:rFonts w:cs="Arial"/>
                <w:sz w:val="22"/>
              </w:rPr>
              <w:t xml:space="preserve">network traffic, etc. </w:t>
            </w:r>
            <w:r w:rsidR="00FF277F">
              <w:rPr>
                <w:rFonts w:cs="Arial"/>
                <w:sz w:val="22"/>
              </w:rPr>
              <w:t>Note that your chosen topic should be different from your final year project.</w:t>
            </w:r>
          </w:p>
          <w:p w14:paraId="6EFB305A" w14:textId="77777777" w:rsidR="002138EC" w:rsidRPr="00DF63F3" w:rsidRDefault="002138EC" w:rsidP="00681F3E">
            <w:pPr>
              <w:jc w:val="both"/>
              <w:rPr>
                <w:rFonts w:cs="Arial"/>
              </w:rPr>
            </w:pPr>
          </w:p>
          <w:p w14:paraId="357AE076" w14:textId="1BB5EB5D" w:rsidR="00681F3E" w:rsidRPr="00DF63F3" w:rsidRDefault="002138EC" w:rsidP="00681F3E">
            <w:pPr>
              <w:jc w:val="both"/>
              <w:rPr>
                <w:rFonts w:cs="Arial"/>
              </w:rPr>
            </w:pPr>
            <w:r w:rsidRPr="00DF63F3">
              <w:rPr>
                <w:rFonts w:cs="Arial"/>
                <w:sz w:val="22"/>
              </w:rPr>
              <w:t>The</w:t>
            </w:r>
            <w:r w:rsidR="00681F3E" w:rsidRPr="00DF63F3">
              <w:rPr>
                <w:rFonts w:cs="Arial"/>
                <w:sz w:val="22"/>
              </w:rPr>
              <w:t xml:space="preserve"> report, for the</w:t>
            </w:r>
            <w:r w:rsidRPr="00DF63F3">
              <w:rPr>
                <w:rFonts w:cs="Arial"/>
                <w:sz w:val="22"/>
              </w:rPr>
              <w:t xml:space="preserve"> chose</w:t>
            </w:r>
            <w:r w:rsidR="00BD7676" w:rsidRPr="00DF63F3">
              <w:rPr>
                <w:rFonts w:cs="Arial"/>
                <w:sz w:val="22"/>
              </w:rPr>
              <w:t>n</w:t>
            </w:r>
            <w:r w:rsidR="00681F3E" w:rsidRPr="00DF63F3">
              <w:rPr>
                <w:rFonts w:cs="Arial"/>
                <w:sz w:val="22"/>
              </w:rPr>
              <w:t xml:space="preserve"> topic </w:t>
            </w:r>
            <w:r w:rsidRPr="00DF63F3">
              <w:rPr>
                <w:rFonts w:cs="Arial"/>
                <w:sz w:val="22"/>
              </w:rPr>
              <w:t>should cover</w:t>
            </w:r>
            <w:r w:rsidR="00681F3E" w:rsidRPr="00DF63F3">
              <w:rPr>
                <w:rFonts w:cs="Arial"/>
                <w:sz w:val="22"/>
              </w:rPr>
              <w:t xml:space="preserve"> a) What are the existing </w:t>
            </w:r>
            <w:r w:rsidR="00714509">
              <w:rPr>
                <w:rFonts w:cs="Arial"/>
                <w:sz w:val="22"/>
              </w:rPr>
              <w:t>method</w:t>
            </w:r>
            <w:r w:rsidR="0081075F">
              <w:rPr>
                <w:rFonts w:cs="Arial"/>
                <w:sz w:val="22"/>
              </w:rPr>
              <w:t>s</w:t>
            </w:r>
            <w:r w:rsidR="00681F3E" w:rsidRPr="00DF63F3">
              <w:rPr>
                <w:rFonts w:cs="Arial"/>
                <w:sz w:val="22"/>
              </w:rPr>
              <w:t>? b) How each of the current</w:t>
            </w:r>
            <w:r w:rsidR="004F4ADD">
              <w:rPr>
                <w:rFonts w:cs="Arial"/>
                <w:sz w:val="22"/>
              </w:rPr>
              <w:t xml:space="preserve"> existing</w:t>
            </w:r>
            <w:r w:rsidR="00D754F8">
              <w:rPr>
                <w:rFonts w:cs="Arial"/>
                <w:sz w:val="22"/>
              </w:rPr>
              <w:t xml:space="preserve"> methods</w:t>
            </w:r>
            <w:r w:rsidR="00681F3E" w:rsidRPr="00DF63F3">
              <w:rPr>
                <w:rFonts w:cs="Arial"/>
                <w:sz w:val="22"/>
              </w:rPr>
              <w:t xml:space="preserve"> </w:t>
            </w:r>
            <w:r w:rsidR="00D754F8">
              <w:rPr>
                <w:rFonts w:cs="Arial"/>
                <w:sz w:val="22"/>
              </w:rPr>
              <w:t>works</w:t>
            </w:r>
            <w:r w:rsidR="00681F3E" w:rsidRPr="00DF63F3">
              <w:rPr>
                <w:rFonts w:cs="Arial"/>
                <w:sz w:val="22"/>
              </w:rPr>
              <w:t xml:space="preserve">? c) </w:t>
            </w:r>
            <w:r w:rsidRPr="00DF63F3">
              <w:rPr>
                <w:rFonts w:cs="Arial"/>
                <w:sz w:val="22"/>
              </w:rPr>
              <w:t>W</w:t>
            </w:r>
            <w:r w:rsidR="00681F3E" w:rsidRPr="00DF63F3">
              <w:rPr>
                <w:rFonts w:cs="Arial"/>
                <w:sz w:val="22"/>
              </w:rPr>
              <w:t xml:space="preserve">hat’s the difference between </w:t>
            </w:r>
            <w:r w:rsidR="00681F3E" w:rsidRPr="00DF63F3">
              <w:rPr>
                <w:rFonts w:cs="Arial"/>
                <w:sz w:val="22"/>
              </w:rPr>
              <w:lastRenderedPageBreak/>
              <w:t xml:space="preserve">each </w:t>
            </w:r>
            <w:r w:rsidR="0081075F">
              <w:rPr>
                <w:rFonts w:cs="Arial"/>
                <w:sz w:val="22"/>
              </w:rPr>
              <w:t>method</w:t>
            </w:r>
            <w:r w:rsidR="0010138A">
              <w:rPr>
                <w:rFonts w:cs="Arial"/>
                <w:sz w:val="22"/>
              </w:rPr>
              <w:t xml:space="preserve"> used</w:t>
            </w:r>
            <w:r w:rsidR="00681F3E" w:rsidRPr="00DF63F3">
              <w:rPr>
                <w:rFonts w:cs="Arial"/>
                <w:sz w:val="22"/>
              </w:rPr>
              <w:t xml:space="preserve"> </w:t>
            </w:r>
            <w:r w:rsidRPr="00DF63F3">
              <w:rPr>
                <w:rFonts w:cs="Arial"/>
                <w:sz w:val="22"/>
              </w:rPr>
              <w:t>(</w:t>
            </w:r>
            <w:r w:rsidR="00681F3E" w:rsidRPr="00DF63F3">
              <w:rPr>
                <w:rFonts w:cs="Arial"/>
                <w:sz w:val="22"/>
              </w:rPr>
              <w:t>comparison study</w:t>
            </w:r>
            <w:r w:rsidRPr="00DF63F3">
              <w:rPr>
                <w:rFonts w:cs="Arial"/>
                <w:sz w:val="22"/>
              </w:rPr>
              <w:t>)</w:t>
            </w:r>
            <w:r w:rsidR="00681F3E" w:rsidRPr="00DF63F3">
              <w:rPr>
                <w:rFonts w:cs="Arial"/>
                <w:sz w:val="22"/>
              </w:rPr>
              <w:t>, critical analysis and evaluation of your topic. The report is not simply to be a cut-and-paste from some</w:t>
            </w:r>
            <w:r w:rsidRPr="00DF63F3">
              <w:rPr>
                <w:rFonts w:cs="Arial"/>
                <w:sz w:val="22"/>
              </w:rPr>
              <w:t xml:space="preserve"> the</w:t>
            </w:r>
            <w:r w:rsidR="00681F3E" w:rsidRPr="00DF63F3">
              <w:rPr>
                <w:rFonts w:cs="Arial"/>
                <w:sz w:val="22"/>
              </w:rPr>
              <w:t xml:space="preserve"> literature. All reports will be checked </w:t>
            </w:r>
            <w:r w:rsidRPr="00DF63F3">
              <w:rPr>
                <w:rFonts w:cs="Arial"/>
                <w:sz w:val="22"/>
              </w:rPr>
              <w:t>with a</w:t>
            </w:r>
            <w:r w:rsidR="00681F3E" w:rsidRPr="00DF63F3">
              <w:rPr>
                <w:rFonts w:cs="Arial"/>
                <w:sz w:val="22"/>
              </w:rPr>
              <w:t xml:space="preserve"> plagiarism checker. </w:t>
            </w:r>
            <w:r w:rsidRPr="00DF63F3">
              <w:rPr>
                <w:rFonts w:cs="Arial"/>
                <w:sz w:val="22"/>
              </w:rPr>
              <w:t>Any works not references will be assumed to be your own</w:t>
            </w:r>
            <w:r w:rsidR="00681F3E" w:rsidRPr="00DF63F3">
              <w:rPr>
                <w:rFonts w:cs="Arial"/>
                <w:sz w:val="22"/>
              </w:rPr>
              <w:t xml:space="preserve">. </w:t>
            </w:r>
          </w:p>
          <w:p w14:paraId="4601DAC5" w14:textId="77777777" w:rsidR="00681F3E" w:rsidRPr="00DF63F3" w:rsidRDefault="00681F3E" w:rsidP="00681F3E">
            <w:pPr>
              <w:jc w:val="both"/>
              <w:rPr>
                <w:rFonts w:cs="Arial"/>
              </w:rPr>
            </w:pPr>
            <w:r w:rsidRPr="00DF63F3">
              <w:rPr>
                <w:rFonts w:cs="Arial"/>
                <w:sz w:val="22"/>
              </w:rPr>
              <w:t xml:space="preserve"> </w:t>
            </w:r>
          </w:p>
          <w:p w14:paraId="5032917B" w14:textId="2FE1C44B" w:rsidR="00681F3E" w:rsidRPr="00DF63F3" w:rsidRDefault="00681F3E" w:rsidP="00681F3E">
            <w:pPr>
              <w:jc w:val="both"/>
              <w:rPr>
                <w:rFonts w:cs="Arial"/>
              </w:rPr>
            </w:pPr>
            <w:r w:rsidRPr="00DF63F3">
              <w:rPr>
                <w:rFonts w:cs="Arial"/>
                <w:sz w:val="22"/>
              </w:rPr>
              <w:t>Please note the report should include</w:t>
            </w:r>
            <w:r w:rsidR="00EC1CD4">
              <w:rPr>
                <w:rFonts w:cs="Arial"/>
                <w:sz w:val="22"/>
              </w:rPr>
              <w:t xml:space="preserve"> and be structured in the following way</w:t>
            </w:r>
            <w:r w:rsidRPr="00DF63F3">
              <w:rPr>
                <w:rFonts w:cs="Arial"/>
                <w:sz w:val="22"/>
              </w:rPr>
              <w:t>:</w:t>
            </w:r>
          </w:p>
          <w:p w14:paraId="1375E145" w14:textId="63928856" w:rsidR="00C1708B" w:rsidRPr="008B2CB3" w:rsidRDefault="00681F3E" w:rsidP="0081162D">
            <w:pPr>
              <w:numPr>
                <w:ilvl w:val="0"/>
                <w:numId w:val="4"/>
              </w:numPr>
              <w:spacing w:after="120"/>
              <w:ind w:left="714" w:hanging="357"/>
              <w:jc w:val="both"/>
              <w:rPr>
                <w:rFonts w:cs="Arial"/>
              </w:rPr>
            </w:pPr>
            <w:r w:rsidRPr="00DF63F3">
              <w:rPr>
                <w:rFonts w:cs="Arial"/>
                <w:sz w:val="22"/>
              </w:rPr>
              <w:t xml:space="preserve">Title, and your name </w:t>
            </w:r>
            <w:r w:rsidR="004E2D10">
              <w:rPr>
                <w:rFonts w:cs="Arial"/>
                <w:sz w:val="22"/>
              </w:rPr>
              <w:t>wit</w:t>
            </w:r>
            <w:r w:rsidR="00AF6176">
              <w:rPr>
                <w:rFonts w:cs="Arial"/>
                <w:sz w:val="22"/>
              </w:rPr>
              <w:t>h your student ID</w:t>
            </w:r>
            <w:r w:rsidR="006E3314">
              <w:rPr>
                <w:rFonts w:cs="Arial"/>
                <w:sz w:val="22"/>
              </w:rPr>
              <w:t xml:space="preserve"> </w:t>
            </w:r>
            <w:proofErr w:type="gramStart"/>
            <w:r w:rsidR="006E3314">
              <w:rPr>
                <w:rFonts w:cs="Arial"/>
                <w:sz w:val="22"/>
              </w:rPr>
              <w:t>( This</w:t>
            </w:r>
            <w:proofErr w:type="gramEnd"/>
            <w:r w:rsidR="006E3314">
              <w:rPr>
                <w:rFonts w:cs="Arial"/>
                <w:sz w:val="22"/>
              </w:rPr>
              <w:t xml:space="preserve"> should be</w:t>
            </w:r>
            <w:r w:rsidR="00B34056">
              <w:rPr>
                <w:rFonts w:cs="Arial"/>
                <w:sz w:val="22"/>
              </w:rPr>
              <w:t xml:space="preserve"> on</w:t>
            </w:r>
            <w:r w:rsidR="006E3314">
              <w:rPr>
                <w:rFonts w:cs="Arial"/>
                <w:sz w:val="22"/>
              </w:rPr>
              <w:t xml:space="preserve"> a cover page)</w:t>
            </w:r>
            <w:r w:rsidR="00C1708B" w:rsidRPr="0081162D">
              <w:rPr>
                <w:rFonts w:cs="Arial"/>
                <w:sz w:val="22"/>
              </w:rPr>
              <w:t xml:space="preserve"> </w:t>
            </w:r>
          </w:p>
          <w:p w14:paraId="57A3B98F" w14:textId="3F127B4A" w:rsidR="009B777D" w:rsidRPr="00EA0E12" w:rsidRDefault="009B777D" w:rsidP="0081162D">
            <w:pPr>
              <w:numPr>
                <w:ilvl w:val="0"/>
                <w:numId w:val="4"/>
              </w:numPr>
              <w:spacing w:after="120"/>
              <w:ind w:left="714" w:hanging="357"/>
              <w:jc w:val="both"/>
              <w:rPr>
                <w:rFonts w:cs="Arial"/>
              </w:rPr>
            </w:pPr>
            <w:r>
              <w:rPr>
                <w:rFonts w:cs="Arial"/>
                <w:sz w:val="22"/>
              </w:rPr>
              <w:t xml:space="preserve">A table of contents </w:t>
            </w:r>
          </w:p>
          <w:p w14:paraId="15C0E96C" w14:textId="780BDDCF" w:rsidR="00681F3E" w:rsidRPr="00DF63F3" w:rsidRDefault="00681F3E" w:rsidP="00681F3E">
            <w:pPr>
              <w:numPr>
                <w:ilvl w:val="0"/>
                <w:numId w:val="4"/>
              </w:numPr>
              <w:spacing w:after="120"/>
              <w:ind w:left="714" w:hanging="357"/>
              <w:jc w:val="both"/>
              <w:rPr>
                <w:rFonts w:cs="Arial"/>
              </w:rPr>
            </w:pPr>
            <w:r w:rsidRPr="00DF63F3">
              <w:rPr>
                <w:rFonts w:cs="Arial"/>
                <w:sz w:val="22"/>
              </w:rPr>
              <w:t xml:space="preserve">Abstract  </w:t>
            </w:r>
          </w:p>
          <w:p w14:paraId="24C7A2D6" w14:textId="77777777" w:rsidR="00681F3E" w:rsidRPr="00DF63F3" w:rsidRDefault="00681F3E" w:rsidP="00681F3E">
            <w:pPr>
              <w:numPr>
                <w:ilvl w:val="0"/>
                <w:numId w:val="4"/>
              </w:numPr>
              <w:spacing w:after="120"/>
              <w:ind w:left="714" w:hanging="357"/>
              <w:jc w:val="both"/>
              <w:rPr>
                <w:rFonts w:cs="Arial"/>
              </w:rPr>
            </w:pPr>
            <w:r w:rsidRPr="00DF63F3">
              <w:rPr>
                <w:rFonts w:cs="Arial"/>
                <w:sz w:val="22"/>
              </w:rPr>
              <w:t xml:space="preserve">Introduction </w:t>
            </w:r>
          </w:p>
          <w:p w14:paraId="19BEB3FA" w14:textId="77777777" w:rsidR="00681F3E" w:rsidRPr="00DF63F3" w:rsidRDefault="00681F3E" w:rsidP="00681F3E">
            <w:pPr>
              <w:numPr>
                <w:ilvl w:val="0"/>
                <w:numId w:val="4"/>
              </w:numPr>
              <w:spacing w:after="120"/>
              <w:ind w:left="714" w:hanging="357"/>
              <w:jc w:val="both"/>
              <w:rPr>
                <w:rFonts w:cs="Arial"/>
              </w:rPr>
            </w:pPr>
            <w:r w:rsidRPr="00DF63F3">
              <w:rPr>
                <w:rFonts w:cs="Arial"/>
                <w:sz w:val="22"/>
              </w:rPr>
              <w:t>Literature review study, comparison and critical analysis and evaluation</w:t>
            </w:r>
          </w:p>
          <w:p w14:paraId="440B3531" w14:textId="77777777" w:rsidR="00681F3E" w:rsidRPr="00DF63F3" w:rsidRDefault="00681F3E" w:rsidP="00681F3E">
            <w:pPr>
              <w:numPr>
                <w:ilvl w:val="0"/>
                <w:numId w:val="4"/>
              </w:numPr>
              <w:spacing w:after="120"/>
              <w:ind w:left="714" w:hanging="357"/>
              <w:jc w:val="both"/>
              <w:rPr>
                <w:rFonts w:cs="Arial"/>
              </w:rPr>
            </w:pPr>
            <w:r w:rsidRPr="00DF63F3">
              <w:rPr>
                <w:rFonts w:cs="Arial"/>
                <w:sz w:val="22"/>
              </w:rPr>
              <w:t xml:space="preserve">Conclusion </w:t>
            </w:r>
          </w:p>
          <w:p w14:paraId="7D047B8E" w14:textId="77777777" w:rsidR="00681F3E" w:rsidRPr="00DF63F3" w:rsidRDefault="00681F3E" w:rsidP="00681F3E">
            <w:pPr>
              <w:numPr>
                <w:ilvl w:val="0"/>
                <w:numId w:val="4"/>
              </w:numPr>
              <w:spacing w:after="120"/>
              <w:ind w:left="714" w:hanging="357"/>
              <w:jc w:val="both"/>
              <w:rPr>
                <w:rFonts w:cs="Arial"/>
              </w:rPr>
            </w:pPr>
            <w:r w:rsidRPr="00DF63F3">
              <w:rPr>
                <w:rFonts w:cs="Arial"/>
                <w:sz w:val="22"/>
              </w:rPr>
              <w:t xml:space="preserve">References (Citations) </w:t>
            </w:r>
          </w:p>
          <w:p w14:paraId="39563FB9" w14:textId="77777777" w:rsidR="007C4B2E" w:rsidRPr="00DF63F3" w:rsidRDefault="007C4B2E" w:rsidP="007F2B9B">
            <w:pPr>
              <w:spacing w:after="120"/>
              <w:jc w:val="both"/>
              <w:rPr>
                <w:rFonts w:cs="Arial"/>
              </w:rPr>
            </w:pPr>
          </w:p>
          <w:p w14:paraId="460CDCB4" w14:textId="7BF58CB8" w:rsidR="00681F3E" w:rsidRPr="00DF63F3" w:rsidRDefault="00681F3E" w:rsidP="00681F3E">
            <w:pPr>
              <w:ind w:left="360"/>
              <w:jc w:val="both"/>
              <w:rPr>
                <w:rFonts w:cs="Arial"/>
              </w:rPr>
            </w:pPr>
            <w:r w:rsidRPr="00DF63F3">
              <w:rPr>
                <w:rFonts w:cs="Arial"/>
                <w:sz w:val="22"/>
              </w:rPr>
              <w:t xml:space="preserve">Note: </w:t>
            </w:r>
            <w:r w:rsidR="00EA0E12">
              <w:rPr>
                <w:rFonts w:cs="Arial"/>
                <w:sz w:val="22"/>
              </w:rPr>
              <w:t xml:space="preserve">More </w:t>
            </w:r>
            <w:r w:rsidR="006C0958">
              <w:rPr>
                <w:rFonts w:cs="Arial"/>
                <w:sz w:val="22"/>
              </w:rPr>
              <w:t>information on report f</w:t>
            </w:r>
            <w:r w:rsidRPr="00DF63F3">
              <w:rPr>
                <w:rFonts w:cs="Arial"/>
                <w:sz w:val="22"/>
              </w:rPr>
              <w:t>ormat</w:t>
            </w:r>
            <w:r w:rsidR="002138EC" w:rsidRPr="00DF63F3">
              <w:rPr>
                <w:rFonts w:cs="Arial"/>
                <w:sz w:val="22"/>
              </w:rPr>
              <w:t>ting</w:t>
            </w:r>
            <w:r w:rsidRPr="00DF63F3">
              <w:rPr>
                <w:rFonts w:cs="Arial"/>
                <w:sz w:val="22"/>
              </w:rPr>
              <w:t xml:space="preserve">:  </w:t>
            </w:r>
          </w:p>
          <w:p w14:paraId="767BC0CD" w14:textId="77777777" w:rsidR="00681F3E" w:rsidRPr="00DF63F3" w:rsidRDefault="00681F3E" w:rsidP="00681F3E">
            <w:pPr>
              <w:numPr>
                <w:ilvl w:val="0"/>
                <w:numId w:val="5"/>
              </w:numPr>
              <w:ind w:left="1077" w:hanging="357"/>
              <w:jc w:val="both"/>
              <w:rPr>
                <w:rFonts w:cs="Arial"/>
              </w:rPr>
            </w:pPr>
            <w:r w:rsidRPr="00DF63F3">
              <w:rPr>
                <w:rFonts w:cs="Arial"/>
                <w:sz w:val="22"/>
              </w:rPr>
              <w:t xml:space="preserve">Font 11, Times New Roman.   </w:t>
            </w:r>
          </w:p>
          <w:p w14:paraId="04A06965" w14:textId="00B617DF" w:rsidR="00681F3E" w:rsidRPr="00DF63F3" w:rsidRDefault="002138EC" w:rsidP="00681F3E">
            <w:pPr>
              <w:numPr>
                <w:ilvl w:val="0"/>
                <w:numId w:val="5"/>
              </w:numPr>
              <w:ind w:left="1077" w:hanging="357"/>
              <w:jc w:val="both"/>
              <w:rPr>
                <w:rFonts w:cs="Arial"/>
              </w:rPr>
            </w:pPr>
            <w:r w:rsidRPr="00DF63F3">
              <w:rPr>
                <w:rFonts w:cs="Arial"/>
                <w:sz w:val="22"/>
              </w:rPr>
              <w:t>U</w:t>
            </w:r>
            <w:r w:rsidR="00681F3E" w:rsidRPr="00DF63F3">
              <w:rPr>
                <w:rFonts w:cs="Arial"/>
                <w:sz w:val="22"/>
              </w:rPr>
              <w:t xml:space="preserve">se a cover page with the title, your name and student ID on it.   </w:t>
            </w:r>
          </w:p>
          <w:p w14:paraId="18F7F0FB" w14:textId="49FD4424" w:rsidR="00681F3E" w:rsidRPr="00DF63F3" w:rsidRDefault="002138EC" w:rsidP="00681F3E">
            <w:pPr>
              <w:numPr>
                <w:ilvl w:val="0"/>
                <w:numId w:val="5"/>
              </w:numPr>
              <w:ind w:left="1077" w:hanging="357"/>
              <w:jc w:val="both"/>
              <w:rPr>
                <w:rFonts w:cs="Arial"/>
              </w:rPr>
            </w:pPr>
            <w:r w:rsidRPr="00DF63F3">
              <w:rPr>
                <w:rFonts w:cs="Arial"/>
                <w:sz w:val="22"/>
              </w:rPr>
              <w:t>Provide a table of contents and your abstract on</w:t>
            </w:r>
            <w:r w:rsidR="00204D23">
              <w:rPr>
                <w:rFonts w:cs="Arial"/>
                <w:sz w:val="22"/>
              </w:rPr>
              <w:t xml:space="preserve"> </w:t>
            </w:r>
            <w:r w:rsidRPr="00DF63F3">
              <w:rPr>
                <w:rFonts w:cs="Arial"/>
                <w:sz w:val="22"/>
              </w:rPr>
              <w:t>separate pages</w:t>
            </w:r>
          </w:p>
          <w:p w14:paraId="4F882A08" w14:textId="62D1AE53" w:rsidR="00CC5AA4" w:rsidRDefault="00BD7676" w:rsidP="007C3B0A">
            <w:pPr>
              <w:numPr>
                <w:ilvl w:val="0"/>
                <w:numId w:val="5"/>
              </w:numPr>
              <w:ind w:left="1077" w:hanging="357"/>
              <w:jc w:val="both"/>
              <w:rPr>
                <w:rFonts w:cs="Arial"/>
              </w:rPr>
            </w:pPr>
            <w:r w:rsidRPr="00DF63F3">
              <w:rPr>
                <w:rFonts w:cs="Arial"/>
                <w:sz w:val="22"/>
              </w:rPr>
              <w:t>Us</w:t>
            </w:r>
            <w:r w:rsidR="00325A27">
              <w:rPr>
                <w:rFonts w:cs="Arial"/>
                <w:sz w:val="22"/>
              </w:rPr>
              <w:t>e</w:t>
            </w:r>
            <w:r w:rsidRPr="00DF63F3">
              <w:rPr>
                <w:rFonts w:cs="Arial"/>
                <w:sz w:val="22"/>
              </w:rPr>
              <w:t xml:space="preserve"> the Harvard referencing system to cite others work (Tip; Install and use reference management software such as Mendeley)</w:t>
            </w:r>
            <w:r w:rsidR="00681F3E" w:rsidRPr="00DF63F3">
              <w:rPr>
                <w:rFonts w:cs="Arial"/>
                <w:sz w:val="22"/>
              </w:rPr>
              <w:t xml:space="preserve">. </w:t>
            </w:r>
          </w:p>
          <w:p w14:paraId="211993B3" w14:textId="77777777" w:rsidR="005E2B9B" w:rsidRDefault="005E2B9B" w:rsidP="005E2B9B">
            <w:pPr>
              <w:jc w:val="both"/>
              <w:rPr>
                <w:rFonts w:cs="Arial"/>
              </w:rPr>
            </w:pPr>
          </w:p>
          <w:p w14:paraId="65315A8C" w14:textId="2B50E922" w:rsidR="005E2B9B" w:rsidRPr="00EC1BA2" w:rsidRDefault="005E2B9B" w:rsidP="005E2B9B">
            <w:pPr>
              <w:jc w:val="both"/>
              <w:rPr>
                <w:rFonts w:cs="Arial"/>
                <w:b/>
                <w:sz w:val="22"/>
              </w:rPr>
            </w:pPr>
            <w:r>
              <w:rPr>
                <w:rFonts w:cs="Arial"/>
                <w:b/>
                <w:sz w:val="22"/>
              </w:rPr>
              <w:t xml:space="preserve">Formative feedback for Part </w:t>
            </w:r>
            <w:r w:rsidR="005E65B9">
              <w:rPr>
                <w:rFonts w:cs="Arial"/>
                <w:b/>
                <w:sz w:val="22"/>
              </w:rPr>
              <w:t>2</w:t>
            </w:r>
            <w:r w:rsidR="00B51D9D">
              <w:rPr>
                <w:rFonts w:cs="Arial"/>
                <w:b/>
                <w:sz w:val="22"/>
              </w:rPr>
              <w:t xml:space="preserve"> will be provided in lab sessions</w:t>
            </w:r>
            <w:r w:rsidR="001C4E5B">
              <w:rPr>
                <w:rFonts w:cs="Arial"/>
                <w:b/>
                <w:sz w:val="22"/>
              </w:rPr>
              <w:t xml:space="preserve"> and contact </w:t>
            </w:r>
            <w:proofErr w:type="gramStart"/>
            <w:r w:rsidR="001C4E5B">
              <w:rPr>
                <w:rFonts w:cs="Arial"/>
                <w:b/>
                <w:sz w:val="22"/>
              </w:rPr>
              <w:t>hours</w:t>
            </w:r>
            <w:r w:rsidRPr="00EC1BA2">
              <w:rPr>
                <w:rFonts w:cs="Arial"/>
                <w:b/>
                <w:sz w:val="22"/>
              </w:rPr>
              <w:t>,</w:t>
            </w:r>
            <w:proofErr w:type="gramEnd"/>
            <w:r w:rsidRPr="00EC1BA2">
              <w:rPr>
                <w:rFonts w:cs="Arial"/>
                <w:b/>
                <w:sz w:val="22"/>
              </w:rPr>
              <w:t xml:space="preserve"> you will receive individual oral feedback on your work.</w:t>
            </w:r>
          </w:p>
          <w:p w14:paraId="6D4402EE" w14:textId="77777777" w:rsidR="005E2B9B" w:rsidRPr="005E2B9B" w:rsidRDefault="005E2B9B" w:rsidP="005E2B9B">
            <w:pPr>
              <w:jc w:val="both"/>
              <w:rPr>
                <w:rFonts w:cs="Arial"/>
              </w:rPr>
            </w:pPr>
          </w:p>
          <w:p w14:paraId="2BA43F82" w14:textId="77777777" w:rsidR="00681F3E" w:rsidRPr="00DF63F3" w:rsidRDefault="00681F3E" w:rsidP="007F2B9B">
            <w:pPr>
              <w:pStyle w:val="Heading1"/>
              <w:rPr>
                <w:rFonts w:ascii="Arial" w:hAnsi="Arial" w:cs="Arial"/>
                <w:sz w:val="24"/>
              </w:rPr>
            </w:pPr>
            <w:r w:rsidRPr="00DF63F3">
              <w:rPr>
                <w:rFonts w:ascii="Arial" w:hAnsi="Arial" w:cs="Arial"/>
                <w:sz w:val="24"/>
              </w:rPr>
              <w:t>The timeline for this assignment</w:t>
            </w:r>
          </w:p>
          <w:p w14:paraId="5A43F8EF" w14:textId="153E82CC" w:rsidR="00E97A8A" w:rsidRPr="00864976" w:rsidRDefault="00681F3E" w:rsidP="00681F3E">
            <w:pPr>
              <w:jc w:val="both"/>
              <w:rPr>
                <w:rFonts w:cs="Arial"/>
              </w:rPr>
            </w:pPr>
            <w:r w:rsidRPr="00DF63F3">
              <w:rPr>
                <w:rFonts w:cs="Arial"/>
                <w:sz w:val="22"/>
              </w:rPr>
              <w:t>You should submit your re</w:t>
            </w:r>
            <w:r w:rsidR="00916D62" w:rsidRPr="00DF63F3">
              <w:rPr>
                <w:rFonts w:cs="Arial"/>
                <w:sz w:val="22"/>
              </w:rPr>
              <w:t xml:space="preserve">port </w:t>
            </w:r>
            <w:r w:rsidRPr="00DF63F3">
              <w:rPr>
                <w:rFonts w:cs="Arial"/>
                <w:sz w:val="22"/>
              </w:rPr>
              <w:t xml:space="preserve">through Moodle by the deadlines below. Late submission will not be accepted. </w:t>
            </w:r>
            <w:r w:rsidRPr="00DF63F3">
              <w:rPr>
                <w:rFonts w:cs="Arial"/>
                <w:color w:val="000000"/>
                <w:sz w:val="23"/>
                <w:szCs w:val="23"/>
                <w:lang w:val="en-US"/>
              </w:rPr>
              <w:t>Extensions can only be granted via exceptional factors and PLPs if negotiable deadlines etc</w:t>
            </w:r>
            <w:r w:rsidR="00BD7676" w:rsidRPr="00DF63F3">
              <w:rPr>
                <w:rFonts w:cs="Arial"/>
                <w:color w:val="000000"/>
                <w:sz w:val="23"/>
                <w:szCs w:val="23"/>
                <w:lang w:val="en-US"/>
              </w:rPr>
              <w:t>.</w:t>
            </w:r>
            <w:r w:rsidRPr="00DF63F3">
              <w:rPr>
                <w:rFonts w:cs="Arial"/>
                <w:color w:val="000000"/>
                <w:sz w:val="23"/>
                <w:szCs w:val="23"/>
                <w:lang w:val="en-US"/>
              </w:rPr>
              <w:t xml:space="preserve"> are stated.</w:t>
            </w:r>
          </w:p>
          <w:tbl>
            <w:tblPr>
              <w:tblW w:w="75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85"/>
              <w:gridCol w:w="3827"/>
            </w:tblGrid>
            <w:tr w:rsidR="009A4446" w:rsidRPr="00DF63F3" w14:paraId="0B9706C3" w14:textId="77777777" w:rsidTr="005E1C37">
              <w:tc>
                <w:tcPr>
                  <w:tcW w:w="3685" w:type="dxa"/>
                </w:tcPr>
                <w:p w14:paraId="46471F7E" w14:textId="77777777" w:rsidR="009A4446" w:rsidRPr="00864976" w:rsidRDefault="009A4446" w:rsidP="00DF63F3">
                  <w:pPr>
                    <w:jc w:val="center"/>
                    <w:rPr>
                      <w:rFonts w:cs="Arial"/>
                      <w:b/>
                    </w:rPr>
                  </w:pPr>
                  <w:r w:rsidRPr="00864976">
                    <w:rPr>
                      <w:rFonts w:cs="Arial"/>
                      <w:b/>
                    </w:rPr>
                    <w:t>Action for each student</w:t>
                  </w:r>
                </w:p>
              </w:tc>
              <w:tc>
                <w:tcPr>
                  <w:tcW w:w="3827" w:type="dxa"/>
                </w:tcPr>
                <w:p w14:paraId="79BABAA3" w14:textId="77777777" w:rsidR="009A4446" w:rsidRPr="00DF63F3" w:rsidRDefault="009A4446" w:rsidP="00DF63F3">
                  <w:pPr>
                    <w:rPr>
                      <w:rFonts w:cs="Arial"/>
                      <w:b/>
                    </w:rPr>
                  </w:pPr>
                  <w:r w:rsidRPr="00DF63F3">
                    <w:rPr>
                      <w:rFonts w:cs="Arial"/>
                      <w:b/>
                    </w:rPr>
                    <w:t xml:space="preserve">Deadline </w:t>
                  </w:r>
                </w:p>
              </w:tc>
            </w:tr>
            <w:tr w:rsidR="009A4446" w:rsidRPr="00DF63F3" w14:paraId="2DDAC076" w14:textId="77777777" w:rsidTr="005E1C37">
              <w:tc>
                <w:tcPr>
                  <w:tcW w:w="3685" w:type="dxa"/>
                </w:tcPr>
                <w:p w14:paraId="7F397343" w14:textId="63055F93" w:rsidR="009A4446" w:rsidRPr="00DF63F3" w:rsidRDefault="009A4446" w:rsidP="00DF63F3">
                  <w:pPr>
                    <w:jc w:val="both"/>
                    <w:rPr>
                      <w:rFonts w:cs="Arial"/>
                    </w:rPr>
                  </w:pPr>
                  <w:r w:rsidRPr="00DF63F3">
                    <w:rPr>
                      <w:rFonts w:cs="Arial"/>
                      <w:sz w:val="22"/>
                    </w:rPr>
                    <w:t>Assignment submission</w:t>
                  </w:r>
                </w:p>
                <w:p w14:paraId="5A07BBBD" w14:textId="77777777" w:rsidR="009A4446" w:rsidRPr="00DF63F3" w:rsidRDefault="009A4446" w:rsidP="00DF63F3">
                  <w:pPr>
                    <w:jc w:val="both"/>
                    <w:rPr>
                      <w:rFonts w:cs="Arial"/>
                    </w:rPr>
                  </w:pPr>
                </w:p>
              </w:tc>
              <w:tc>
                <w:tcPr>
                  <w:tcW w:w="3827" w:type="dxa"/>
                </w:tcPr>
                <w:p w14:paraId="7F5653D3" w14:textId="0EAD5F21" w:rsidR="009A4446" w:rsidRPr="00DF63F3" w:rsidRDefault="009A4446" w:rsidP="00DF63F3">
                  <w:pPr>
                    <w:jc w:val="both"/>
                    <w:rPr>
                      <w:rFonts w:cs="Arial"/>
                    </w:rPr>
                  </w:pPr>
                  <w:r w:rsidRPr="00FF277F">
                    <w:rPr>
                      <w:rFonts w:cs="Arial"/>
                      <w:sz w:val="22"/>
                    </w:rPr>
                    <w:t xml:space="preserve">Friday, </w:t>
                  </w:r>
                  <w:r>
                    <w:rPr>
                      <w:rFonts w:cs="Arial"/>
                      <w:sz w:val="22"/>
                    </w:rPr>
                    <w:t>24</w:t>
                  </w:r>
                  <w:r w:rsidRPr="005E1C37">
                    <w:rPr>
                      <w:rFonts w:cs="Arial"/>
                      <w:sz w:val="22"/>
                      <w:vertAlign w:val="superscript"/>
                    </w:rPr>
                    <w:t>th</w:t>
                  </w:r>
                  <w:r>
                    <w:rPr>
                      <w:rFonts w:cs="Arial"/>
                      <w:sz w:val="22"/>
                    </w:rPr>
                    <w:t xml:space="preserve"> March</w:t>
                  </w:r>
                  <w:r w:rsidRPr="00FF277F">
                    <w:rPr>
                      <w:rFonts w:cs="Arial"/>
                      <w:sz w:val="22"/>
                    </w:rPr>
                    <w:t>, 201</w:t>
                  </w:r>
                  <w:r>
                    <w:rPr>
                      <w:rFonts w:cs="Arial"/>
                      <w:sz w:val="22"/>
                    </w:rPr>
                    <w:t>7</w:t>
                  </w:r>
                </w:p>
              </w:tc>
            </w:tr>
          </w:tbl>
          <w:p w14:paraId="1C6E5B12" w14:textId="77777777" w:rsidR="00C23203" w:rsidRPr="00DF63F3" w:rsidRDefault="00C23203" w:rsidP="00681F3E">
            <w:pPr>
              <w:rPr>
                <w:rFonts w:cs="Arial"/>
                <w:b/>
                <w:bCs/>
                <w:kern w:val="32"/>
                <w:szCs w:val="32"/>
                <w:lang w:eastAsia="en-US"/>
              </w:rPr>
            </w:pPr>
          </w:p>
          <w:p w14:paraId="3C46AC91" w14:textId="6E31CB1C" w:rsidR="00681F3E" w:rsidRPr="00DF63F3" w:rsidRDefault="00681F3E" w:rsidP="00681F3E">
            <w:pPr>
              <w:rPr>
                <w:rFonts w:cs="Arial"/>
                <w:b/>
              </w:rPr>
            </w:pPr>
            <w:r w:rsidRPr="00DF63F3">
              <w:rPr>
                <w:rFonts w:cs="Arial"/>
                <w:b/>
                <w:bCs/>
                <w:kern w:val="32"/>
                <w:szCs w:val="32"/>
                <w:lang w:eastAsia="en-US"/>
              </w:rPr>
              <w:t xml:space="preserve">Appendix:  </w:t>
            </w:r>
            <w:r w:rsidRPr="00DF63F3">
              <w:rPr>
                <w:rFonts w:cs="Arial"/>
                <w:b/>
              </w:rPr>
              <w:t xml:space="preserve">The Reading List of </w:t>
            </w:r>
            <w:r w:rsidR="004B4DAD">
              <w:rPr>
                <w:rFonts w:cs="Arial"/>
                <w:b/>
              </w:rPr>
              <w:t>some useful r</w:t>
            </w:r>
            <w:r w:rsidRPr="00DF63F3">
              <w:rPr>
                <w:rFonts w:cs="Arial"/>
                <w:b/>
              </w:rPr>
              <w:t xml:space="preserve">esearch papers </w:t>
            </w:r>
            <w:proofErr w:type="gramStart"/>
            <w:r w:rsidR="004B4DAD">
              <w:rPr>
                <w:rFonts w:cs="Arial"/>
                <w:b/>
              </w:rPr>
              <w:t>( your</w:t>
            </w:r>
            <w:proofErr w:type="gramEnd"/>
            <w:r w:rsidR="004B4DAD">
              <w:rPr>
                <w:rFonts w:cs="Arial"/>
                <w:b/>
              </w:rPr>
              <w:t xml:space="preserve"> topics are not necessary from this list. You may find some other papers you are interested from the internet)</w:t>
            </w:r>
            <w:r w:rsidR="008819E0">
              <w:rPr>
                <w:rFonts w:cs="Arial"/>
                <w:b/>
              </w:rPr>
              <w:t>.</w:t>
            </w:r>
          </w:p>
          <w:p w14:paraId="6C7AB120" w14:textId="77067038" w:rsidR="00681F3E" w:rsidRPr="00DF63F3" w:rsidRDefault="00681F3E" w:rsidP="00910866">
            <w:pPr>
              <w:spacing w:beforeLines="1" w:before="2" w:afterLines="1" w:after="2"/>
              <w:outlineLvl w:val="2"/>
              <w:rPr>
                <w:rFonts w:cs="Arial"/>
                <w:b/>
                <w:sz w:val="27"/>
                <w:szCs w:val="20"/>
              </w:rPr>
            </w:pPr>
            <w:r w:rsidRPr="00DF63F3">
              <w:rPr>
                <w:rFonts w:cs="Arial"/>
                <w:b/>
                <w:sz w:val="27"/>
                <w:szCs w:val="20"/>
              </w:rPr>
              <w:t>Research Papers:</w:t>
            </w:r>
          </w:p>
          <w:p w14:paraId="39E9FADB"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Surveys</w:t>
            </w:r>
            <w:r w:rsidRPr="00DF63F3">
              <w:rPr>
                <w:rFonts w:cs="Arial"/>
                <w:sz w:val="20"/>
                <w:szCs w:val="20"/>
              </w:rPr>
              <w:t xml:space="preserve"> </w:t>
            </w:r>
          </w:p>
          <w:p w14:paraId="127F5D05" w14:textId="1AD9BA7F" w:rsidR="0053539E" w:rsidRDefault="001F61F9" w:rsidP="00835029">
            <w:pPr>
              <w:numPr>
                <w:ilvl w:val="1"/>
                <w:numId w:val="3"/>
              </w:numPr>
              <w:spacing w:beforeLines="1" w:before="2" w:afterLines="1" w:after="2"/>
              <w:rPr>
                <w:rFonts w:cs="Arial"/>
                <w:sz w:val="20"/>
                <w:szCs w:val="20"/>
              </w:rPr>
            </w:pPr>
            <w:r>
              <w:rPr>
                <w:rFonts w:cs="Arial"/>
                <w:sz w:val="20"/>
                <w:szCs w:val="20"/>
              </w:rPr>
              <w:t>“</w:t>
            </w:r>
            <w:r w:rsidRPr="005E1C37">
              <w:rPr>
                <w:rFonts w:cs="Arial"/>
                <w:sz w:val="20"/>
                <w:szCs w:val="20"/>
              </w:rPr>
              <w:t>Security, privacy and trust in Internet of Things: The road ahead</w:t>
            </w:r>
            <w:r w:rsidR="00FD49DA">
              <w:rPr>
                <w:rFonts w:cs="Arial"/>
                <w:sz w:val="20"/>
                <w:szCs w:val="20"/>
              </w:rPr>
              <w:t xml:space="preserve">”, </w:t>
            </w:r>
            <w:proofErr w:type="spellStart"/>
            <w:r w:rsidR="00FD49DA">
              <w:rPr>
                <w:rFonts w:cs="Arial"/>
                <w:sz w:val="20"/>
                <w:szCs w:val="20"/>
              </w:rPr>
              <w:t>S.Sicari</w:t>
            </w:r>
            <w:proofErr w:type="spellEnd"/>
            <w:r w:rsidR="00FD49DA">
              <w:rPr>
                <w:rFonts w:cs="Arial"/>
                <w:sz w:val="20"/>
                <w:szCs w:val="20"/>
              </w:rPr>
              <w:t xml:space="preserve">, A. </w:t>
            </w:r>
            <w:proofErr w:type="spellStart"/>
            <w:r w:rsidR="00FD49DA">
              <w:rPr>
                <w:rFonts w:cs="Arial"/>
                <w:sz w:val="20"/>
                <w:szCs w:val="20"/>
              </w:rPr>
              <w:t>Rizzardi</w:t>
            </w:r>
            <w:proofErr w:type="spellEnd"/>
            <w:r w:rsidR="00FD49DA">
              <w:rPr>
                <w:rFonts w:cs="Arial"/>
                <w:sz w:val="20"/>
                <w:szCs w:val="20"/>
              </w:rPr>
              <w:t xml:space="preserve">, et al, Computer Networks, </w:t>
            </w:r>
            <w:r w:rsidR="00947952">
              <w:rPr>
                <w:rFonts w:cs="Arial"/>
                <w:sz w:val="20"/>
                <w:szCs w:val="20"/>
              </w:rPr>
              <w:t>vol.76, 2014, pp. 146-167</w:t>
            </w:r>
          </w:p>
          <w:p w14:paraId="3A522350" w14:textId="75AFAA3E" w:rsidR="004F59A4" w:rsidRPr="004F59A4" w:rsidRDefault="00835029" w:rsidP="004F59A4">
            <w:pPr>
              <w:numPr>
                <w:ilvl w:val="1"/>
                <w:numId w:val="3"/>
              </w:numPr>
              <w:spacing w:beforeLines="1" w:before="2" w:afterLines="1" w:after="2"/>
              <w:rPr>
                <w:rFonts w:cs="Arial"/>
                <w:sz w:val="20"/>
                <w:szCs w:val="20"/>
              </w:rPr>
            </w:pPr>
            <w:r>
              <w:rPr>
                <w:rFonts w:cs="Arial"/>
                <w:sz w:val="20"/>
                <w:szCs w:val="20"/>
              </w:rPr>
              <w:t>“</w:t>
            </w:r>
            <w:r w:rsidRPr="00BC321D">
              <w:rPr>
                <w:rFonts w:cs="Arial"/>
                <w:sz w:val="20"/>
                <w:szCs w:val="20"/>
              </w:rPr>
              <w:t>The Internet of Things vision: Key features, applications and open issues</w:t>
            </w:r>
            <w:r>
              <w:rPr>
                <w:rFonts w:cs="Arial"/>
                <w:sz w:val="20"/>
                <w:szCs w:val="20"/>
              </w:rPr>
              <w:t>”,</w:t>
            </w:r>
            <w:r w:rsidRPr="00BC321D">
              <w:rPr>
                <w:rFonts w:cs="Arial"/>
                <w:sz w:val="20"/>
                <w:szCs w:val="20"/>
              </w:rPr>
              <w:t xml:space="preserve"> Eleonora Borgia, Computer Communications</w:t>
            </w:r>
            <w:proofErr w:type="gramStart"/>
            <w:r w:rsidR="00947952">
              <w:rPr>
                <w:rFonts w:cs="Arial"/>
                <w:sz w:val="20"/>
                <w:szCs w:val="20"/>
              </w:rPr>
              <w:t xml:space="preserve">, </w:t>
            </w:r>
            <w:r w:rsidRPr="00BC321D">
              <w:rPr>
                <w:rFonts w:cs="Arial"/>
                <w:sz w:val="20"/>
                <w:szCs w:val="20"/>
              </w:rPr>
              <w:t xml:space="preserve"> 2014</w:t>
            </w:r>
            <w:proofErr w:type="gramEnd"/>
            <w:r w:rsidRPr="00BC321D">
              <w:rPr>
                <w:rFonts w:cs="Arial"/>
                <w:sz w:val="20"/>
                <w:szCs w:val="20"/>
              </w:rPr>
              <w:t xml:space="preserve">,  pp.1–31 </w:t>
            </w:r>
          </w:p>
          <w:p w14:paraId="7A896BF1" w14:textId="68B08ED1" w:rsidR="00835029" w:rsidRPr="00835029" w:rsidRDefault="00835029" w:rsidP="00835029">
            <w:pPr>
              <w:numPr>
                <w:ilvl w:val="1"/>
                <w:numId w:val="3"/>
              </w:numPr>
              <w:spacing w:beforeLines="1" w:before="2" w:afterLines="1" w:after="2"/>
              <w:rPr>
                <w:rFonts w:cs="Arial"/>
                <w:sz w:val="20"/>
                <w:szCs w:val="20"/>
              </w:rPr>
            </w:pPr>
            <w:r>
              <w:rPr>
                <w:rFonts w:cs="Arial"/>
                <w:sz w:val="20"/>
                <w:szCs w:val="20"/>
              </w:rPr>
              <w:t>“</w:t>
            </w:r>
            <w:r w:rsidRPr="00F2586E">
              <w:rPr>
                <w:rFonts w:cs="Arial"/>
                <w:sz w:val="20"/>
                <w:szCs w:val="20"/>
              </w:rPr>
              <w:t>Internet of Things – New security and privacy challenges</w:t>
            </w:r>
            <w:r>
              <w:rPr>
                <w:rFonts w:cs="Arial"/>
                <w:sz w:val="20"/>
                <w:szCs w:val="20"/>
              </w:rPr>
              <w:t xml:space="preserve">” </w:t>
            </w:r>
            <w:r w:rsidRPr="00414858">
              <w:rPr>
                <w:rFonts w:cs="Arial"/>
                <w:sz w:val="20"/>
                <w:szCs w:val="20"/>
              </w:rPr>
              <w:t>Rolf H. Weber, Computer Law and security review</w:t>
            </w:r>
            <w:proofErr w:type="gramStart"/>
            <w:r w:rsidRPr="00414858">
              <w:rPr>
                <w:rFonts w:cs="Arial"/>
                <w:sz w:val="20"/>
                <w:szCs w:val="20"/>
              </w:rPr>
              <w:t xml:space="preserve">, </w:t>
            </w:r>
            <w:r>
              <w:rPr>
                <w:rFonts w:cs="Arial"/>
                <w:sz w:val="20"/>
                <w:szCs w:val="20"/>
              </w:rPr>
              <w:t xml:space="preserve"> 2010</w:t>
            </w:r>
            <w:proofErr w:type="gramEnd"/>
            <w:r>
              <w:rPr>
                <w:rFonts w:cs="Arial"/>
                <w:sz w:val="20"/>
                <w:szCs w:val="20"/>
              </w:rPr>
              <w:t xml:space="preserve">, pp. </w:t>
            </w:r>
            <w:r w:rsidRPr="00414858">
              <w:rPr>
                <w:rFonts w:cs="Arial"/>
                <w:sz w:val="20"/>
                <w:szCs w:val="20"/>
              </w:rPr>
              <w:t>23–30</w:t>
            </w:r>
            <w:r>
              <w:rPr>
                <w:rFonts w:cs="Arial"/>
                <w:sz w:val="20"/>
                <w:szCs w:val="20"/>
              </w:rPr>
              <w:t>,</w:t>
            </w:r>
          </w:p>
          <w:p w14:paraId="6049827E"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11" w:history="1">
              <w:r w:rsidRPr="00DF63F3">
                <w:rPr>
                  <w:rFonts w:cs="Arial"/>
                  <w:color w:val="0000FF"/>
                  <w:sz w:val="20"/>
                  <w:szCs w:val="20"/>
                  <w:u w:val="single"/>
                </w:rPr>
                <w:t>A Survey on Internet Traffic Identification</w:t>
              </w:r>
            </w:hyperlink>
            <w:r w:rsidRPr="00DF63F3">
              <w:rPr>
                <w:rFonts w:cs="Arial"/>
                <w:sz w:val="20"/>
                <w:szCs w:val="20"/>
              </w:rPr>
              <w:t xml:space="preserve">," </w:t>
            </w:r>
            <w:proofErr w:type="spellStart"/>
            <w:r w:rsidRPr="00DF63F3">
              <w:rPr>
                <w:rFonts w:cs="Arial"/>
                <w:sz w:val="20"/>
                <w:szCs w:val="20"/>
              </w:rPr>
              <w:t>Callado</w:t>
            </w:r>
            <w:proofErr w:type="spellEnd"/>
            <w:r w:rsidRPr="00DF63F3">
              <w:rPr>
                <w:rFonts w:cs="Arial"/>
                <w:sz w:val="20"/>
                <w:szCs w:val="20"/>
              </w:rPr>
              <w:t xml:space="preserve">, Carlos </w:t>
            </w:r>
            <w:proofErr w:type="spellStart"/>
            <w:r w:rsidRPr="00DF63F3">
              <w:rPr>
                <w:rFonts w:cs="Arial"/>
                <w:sz w:val="20"/>
                <w:szCs w:val="20"/>
              </w:rPr>
              <w:t>Kamienski</w:t>
            </w:r>
            <w:proofErr w:type="spellEnd"/>
            <w:r w:rsidRPr="00DF63F3">
              <w:rPr>
                <w:rFonts w:cs="Arial"/>
                <w:sz w:val="20"/>
                <w:szCs w:val="20"/>
              </w:rPr>
              <w:t xml:space="preserve">, </w:t>
            </w:r>
            <w:proofErr w:type="spellStart"/>
            <w:r w:rsidRPr="00DF63F3">
              <w:rPr>
                <w:rFonts w:cs="Arial"/>
                <w:sz w:val="20"/>
                <w:szCs w:val="20"/>
              </w:rPr>
              <w:t>Geza</w:t>
            </w:r>
            <w:proofErr w:type="spellEnd"/>
            <w:r w:rsidRPr="00DF63F3">
              <w:rPr>
                <w:rFonts w:cs="Arial"/>
                <w:sz w:val="20"/>
                <w:szCs w:val="20"/>
              </w:rPr>
              <w:t xml:space="preserve"> Szabo, </w:t>
            </w:r>
            <w:proofErr w:type="spellStart"/>
            <w:r w:rsidRPr="00DF63F3">
              <w:rPr>
                <w:rFonts w:cs="Arial"/>
                <w:sz w:val="20"/>
                <w:szCs w:val="20"/>
              </w:rPr>
              <w:t>Balazs</w:t>
            </w:r>
            <w:proofErr w:type="spellEnd"/>
            <w:r w:rsidRPr="00DF63F3">
              <w:rPr>
                <w:rFonts w:cs="Arial"/>
                <w:sz w:val="20"/>
                <w:szCs w:val="20"/>
              </w:rPr>
              <w:t xml:space="preserve"> </w:t>
            </w:r>
            <w:proofErr w:type="spellStart"/>
            <w:r w:rsidRPr="00DF63F3">
              <w:rPr>
                <w:rFonts w:cs="Arial"/>
                <w:sz w:val="20"/>
                <w:szCs w:val="20"/>
              </w:rPr>
              <w:t>Gero</w:t>
            </w:r>
            <w:proofErr w:type="spellEnd"/>
            <w:r w:rsidRPr="00DF63F3">
              <w:rPr>
                <w:rFonts w:cs="Arial"/>
                <w:sz w:val="20"/>
                <w:szCs w:val="20"/>
              </w:rPr>
              <w:t xml:space="preserve">, Judith </w:t>
            </w:r>
            <w:proofErr w:type="spellStart"/>
            <w:r w:rsidRPr="00DF63F3">
              <w:rPr>
                <w:rFonts w:cs="Arial"/>
                <w:sz w:val="20"/>
                <w:szCs w:val="20"/>
              </w:rPr>
              <w:t>Kelner</w:t>
            </w:r>
            <w:proofErr w:type="spellEnd"/>
            <w:r w:rsidRPr="00DF63F3">
              <w:rPr>
                <w:rFonts w:cs="Arial"/>
                <w:sz w:val="20"/>
                <w:szCs w:val="20"/>
              </w:rPr>
              <w:t xml:space="preserve">, </w:t>
            </w:r>
            <w:proofErr w:type="spellStart"/>
            <w:r w:rsidRPr="00DF63F3">
              <w:rPr>
                <w:rFonts w:cs="Arial"/>
                <w:sz w:val="20"/>
                <w:szCs w:val="20"/>
              </w:rPr>
              <w:t>Stenio</w:t>
            </w:r>
            <w:proofErr w:type="spellEnd"/>
            <w:r w:rsidRPr="00DF63F3">
              <w:rPr>
                <w:rFonts w:cs="Arial"/>
                <w:sz w:val="20"/>
                <w:szCs w:val="20"/>
              </w:rPr>
              <w:t xml:space="preserve"> </w:t>
            </w:r>
            <w:proofErr w:type="spellStart"/>
            <w:r w:rsidRPr="00DF63F3">
              <w:rPr>
                <w:rFonts w:cs="Arial"/>
                <w:sz w:val="20"/>
                <w:szCs w:val="20"/>
              </w:rPr>
              <w:t>Fernandes</w:t>
            </w:r>
            <w:proofErr w:type="spellEnd"/>
            <w:r w:rsidRPr="00DF63F3">
              <w:rPr>
                <w:rFonts w:cs="Arial"/>
                <w:sz w:val="20"/>
                <w:szCs w:val="20"/>
              </w:rPr>
              <w:t xml:space="preserve">, </w:t>
            </w:r>
            <w:proofErr w:type="spellStart"/>
            <w:r w:rsidRPr="00DF63F3">
              <w:rPr>
                <w:rFonts w:cs="Arial"/>
                <w:sz w:val="20"/>
                <w:szCs w:val="20"/>
              </w:rPr>
              <w:t>Djamel</w:t>
            </w:r>
            <w:proofErr w:type="spellEnd"/>
            <w:r w:rsidRPr="00DF63F3">
              <w:rPr>
                <w:rFonts w:cs="Arial"/>
                <w:sz w:val="20"/>
                <w:szCs w:val="20"/>
              </w:rPr>
              <w:t xml:space="preserve"> </w:t>
            </w:r>
            <w:proofErr w:type="spellStart"/>
            <w:r w:rsidRPr="00DF63F3">
              <w:rPr>
                <w:rFonts w:cs="Arial"/>
                <w:sz w:val="20"/>
                <w:szCs w:val="20"/>
              </w:rPr>
              <w:t>Sadok</w:t>
            </w:r>
            <w:proofErr w:type="spellEnd"/>
            <w:r w:rsidRPr="00DF63F3">
              <w:rPr>
                <w:rFonts w:cs="Arial"/>
                <w:sz w:val="20"/>
                <w:szCs w:val="20"/>
              </w:rPr>
              <w:t xml:space="preserve">, IEEE Communications Surveys &amp; Tutorials, Vol. 11, No. 3. (2009), pp. 37-52. </w:t>
            </w:r>
          </w:p>
          <w:p w14:paraId="7F1FFAEE"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12" w:history="1">
              <w:r w:rsidRPr="00DF63F3">
                <w:rPr>
                  <w:rFonts w:cs="Arial"/>
                  <w:color w:val="0000FF"/>
                  <w:sz w:val="20"/>
                  <w:szCs w:val="20"/>
                  <w:u w:val="single"/>
                </w:rPr>
                <w:t>A Survey of Techniques for Internet Traffic Classification Using Machine Learning</w:t>
              </w:r>
            </w:hyperlink>
            <w:r w:rsidRPr="00DF63F3">
              <w:rPr>
                <w:rFonts w:cs="Arial"/>
                <w:sz w:val="20"/>
                <w:szCs w:val="20"/>
              </w:rPr>
              <w:t xml:space="preserve">," T. </w:t>
            </w:r>
            <w:proofErr w:type="spellStart"/>
            <w:r w:rsidRPr="00DF63F3">
              <w:rPr>
                <w:rFonts w:cs="Arial"/>
                <w:sz w:val="20"/>
                <w:szCs w:val="20"/>
              </w:rPr>
              <w:t>Naguyen</w:t>
            </w:r>
            <w:proofErr w:type="spellEnd"/>
            <w:r w:rsidRPr="00DF63F3">
              <w:rPr>
                <w:rFonts w:cs="Arial"/>
                <w:sz w:val="20"/>
                <w:szCs w:val="20"/>
              </w:rPr>
              <w:t xml:space="preserve"> and G. Armitage, IEEE Communications Surveys and Tutorials, 2008 </w:t>
            </w:r>
          </w:p>
          <w:p w14:paraId="08EA7087"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lastRenderedPageBreak/>
              <w:t>"</w:t>
            </w:r>
            <w:hyperlink r:id="rId13" w:history="1">
              <w:r w:rsidRPr="00DF63F3">
                <w:rPr>
                  <w:rFonts w:cs="Arial"/>
                  <w:color w:val="0000FF"/>
                  <w:sz w:val="20"/>
                  <w:szCs w:val="20"/>
                  <w:u w:val="single"/>
                </w:rPr>
                <w:t xml:space="preserve">A Taxonomy of DDoS attacks and DDoS </w:t>
              </w:r>
              <w:proofErr w:type="spellStart"/>
              <w:r w:rsidRPr="00DF63F3">
                <w:rPr>
                  <w:rFonts w:cs="Arial"/>
                  <w:color w:val="0000FF"/>
                  <w:sz w:val="20"/>
                  <w:szCs w:val="20"/>
                  <w:u w:val="single"/>
                </w:rPr>
                <w:t>defense</w:t>
              </w:r>
              <w:proofErr w:type="spellEnd"/>
              <w:r w:rsidRPr="00DF63F3">
                <w:rPr>
                  <w:rFonts w:cs="Arial"/>
                  <w:color w:val="0000FF"/>
                  <w:sz w:val="20"/>
                  <w:szCs w:val="20"/>
                  <w:u w:val="single"/>
                </w:rPr>
                <w:t xml:space="preserve"> Mechanisms</w:t>
              </w:r>
            </w:hyperlink>
            <w:r w:rsidRPr="00DF63F3">
              <w:rPr>
                <w:rFonts w:cs="Arial"/>
                <w:sz w:val="20"/>
                <w:szCs w:val="20"/>
              </w:rPr>
              <w:t xml:space="preserve">," </w:t>
            </w:r>
            <w:proofErr w:type="spellStart"/>
            <w:r w:rsidRPr="00DF63F3">
              <w:rPr>
                <w:rFonts w:cs="Arial"/>
                <w:sz w:val="20"/>
                <w:szCs w:val="20"/>
              </w:rPr>
              <w:t>Jelena</w:t>
            </w:r>
            <w:proofErr w:type="spellEnd"/>
            <w:r w:rsidRPr="00DF63F3">
              <w:rPr>
                <w:rFonts w:cs="Arial"/>
                <w:sz w:val="20"/>
                <w:szCs w:val="20"/>
              </w:rPr>
              <w:t xml:space="preserve"> </w:t>
            </w:r>
            <w:proofErr w:type="spellStart"/>
            <w:r w:rsidRPr="00DF63F3">
              <w:rPr>
                <w:rFonts w:cs="Arial"/>
                <w:sz w:val="20"/>
                <w:szCs w:val="20"/>
              </w:rPr>
              <w:t>Mirkovic</w:t>
            </w:r>
            <w:proofErr w:type="spellEnd"/>
            <w:r w:rsidRPr="00DF63F3">
              <w:rPr>
                <w:rFonts w:cs="Arial"/>
                <w:sz w:val="20"/>
                <w:szCs w:val="20"/>
              </w:rPr>
              <w:t xml:space="preserve"> and Peter </w:t>
            </w:r>
            <w:proofErr w:type="spellStart"/>
            <w:r w:rsidRPr="00DF63F3">
              <w:rPr>
                <w:rFonts w:cs="Arial"/>
                <w:sz w:val="20"/>
                <w:szCs w:val="20"/>
              </w:rPr>
              <w:t>Reiher</w:t>
            </w:r>
            <w:proofErr w:type="spellEnd"/>
            <w:r w:rsidRPr="00DF63F3">
              <w:rPr>
                <w:rFonts w:cs="Arial"/>
                <w:sz w:val="20"/>
                <w:szCs w:val="20"/>
              </w:rPr>
              <w:t xml:space="preserve">. ACM Computer Communication Review, Volume 34 Issue 2, April 2004, pp. 39-53. </w:t>
            </w:r>
          </w:p>
          <w:p w14:paraId="24EBAC75"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14" w:history="1">
              <w:r w:rsidRPr="00DF63F3">
                <w:rPr>
                  <w:rFonts w:cs="Arial"/>
                  <w:color w:val="0000FF"/>
                  <w:sz w:val="20"/>
                  <w:szCs w:val="20"/>
                  <w:u w:val="single"/>
                </w:rPr>
                <w:t>Anomaly detection: A survey</w:t>
              </w:r>
            </w:hyperlink>
            <w:r w:rsidRPr="00DF63F3">
              <w:rPr>
                <w:rFonts w:cs="Arial"/>
                <w:sz w:val="20"/>
                <w:szCs w:val="20"/>
              </w:rPr>
              <w:t xml:space="preserve">," V. </w:t>
            </w:r>
            <w:proofErr w:type="spellStart"/>
            <w:r w:rsidRPr="00DF63F3">
              <w:rPr>
                <w:rFonts w:cs="Arial"/>
                <w:sz w:val="20"/>
                <w:szCs w:val="20"/>
              </w:rPr>
              <w:t>Chandola</w:t>
            </w:r>
            <w:proofErr w:type="spellEnd"/>
            <w:r w:rsidRPr="00DF63F3">
              <w:rPr>
                <w:rFonts w:cs="Arial"/>
                <w:sz w:val="20"/>
                <w:szCs w:val="20"/>
              </w:rPr>
              <w:t xml:space="preserve">, A. Banerjee and V. Kumar, ACM Computing Surveys, Vol. 41, Issue 3, July 2009, pp. 15:1-15:58. </w:t>
            </w:r>
          </w:p>
          <w:p w14:paraId="0043CDF0" w14:textId="77777777" w:rsidR="00681F3E" w:rsidRPr="00DF63F3" w:rsidRDefault="00681F3E" w:rsidP="00910866">
            <w:pPr>
              <w:spacing w:beforeLines="1" w:before="2" w:afterLines="1" w:after="2"/>
              <w:ind w:left="1440"/>
              <w:rPr>
                <w:rFonts w:cs="Arial"/>
                <w:sz w:val="20"/>
                <w:szCs w:val="20"/>
              </w:rPr>
            </w:pPr>
          </w:p>
          <w:p w14:paraId="444023F7" w14:textId="77777777" w:rsidR="00681F3E" w:rsidRPr="00DF63F3" w:rsidRDefault="00681F3E" w:rsidP="00910866">
            <w:pPr>
              <w:numPr>
                <w:ilvl w:val="0"/>
                <w:numId w:val="3"/>
              </w:numPr>
              <w:spacing w:beforeLines="1" w:before="2" w:afterLines="1" w:after="2"/>
              <w:rPr>
                <w:rFonts w:cs="Arial"/>
                <w:b/>
                <w:sz w:val="20"/>
                <w:szCs w:val="20"/>
              </w:rPr>
            </w:pPr>
            <w:r w:rsidRPr="00DF63F3">
              <w:rPr>
                <w:rFonts w:cs="Arial"/>
                <w:b/>
                <w:sz w:val="20"/>
                <w:szCs w:val="20"/>
              </w:rPr>
              <w:t>Cloud Forensics</w:t>
            </w:r>
          </w:p>
          <w:p w14:paraId="6BB081E9" w14:textId="2A00324D" w:rsidR="00681F3E" w:rsidRDefault="00956EC9" w:rsidP="00910866">
            <w:pPr>
              <w:numPr>
                <w:ilvl w:val="1"/>
                <w:numId w:val="3"/>
              </w:numPr>
              <w:spacing w:beforeLines="1" w:before="2" w:afterLines="1" w:after="2"/>
              <w:rPr>
                <w:rFonts w:eastAsia="Calibri" w:cs="Arial"/>
                <w:sz w:val="20"/>
                <w:szCs w:val="20"/>
                <w:lang w:eastAsia="en-US"/>
              </w:rPr>
            </w:pPr>
            <w:r>
              <w:rPr>
                <w:rFonts w:eastAsia="Calibri" w:cs="Arial"/>
                <w:b/>
                <w:sz w:val="20"/>
                <w:szCs w:val="20"/>
                <w:lang w:eastAsia="en-US"/>
              </w:rPr>
              <w:t>“</w:t>
            </w:r>
            <w:r w:rsidR="00681F3E" w:rsidRPr="005201D6">
              <w:rPr>
                <w:rFonts w:eastAsia="Calibri" w:cs="Arial"/>
                <w:sz w:val="20"/>
                <w:szCs w:val="20"/>
                <w:lang w:eastAsia="en-US"/>
              </w:rPr>
              <w:t>Legal Process and Requirements for Cloud Forensic Investigations</w:t>
            </w:r>
            <w:r>
              <w:rPr>
                <w:rFonts w:eastAsia="Calibri" w:cs="Arial"/>
                <w:b/>
                <w:sz w:val="20"/>
                <w:szCs w:val="20"/>
                <w:lang w:eastAsia="en-US"/>
              </w:rPr>
              <w:t>”</w:t>
            </w:r>
            <w:r w:rsidR="00681F3E" w:rsidRPr="00DF63F3">
              <w:rPr>
                <w:rFonts w:eastAsia="Calibri" w:cs="Arial"/>
                <w:b/>
                <w:sz w:val="20"/>
                <w:szCs w:val="20"/>
                <w:lang w:eastAsia="en-US"/>
              </w:rPr>
              <w:t xml:space="preserve">, </w:t>
            </w:r>
            <w:r w:rsidR="00681F3E" w:rsidRPr="00DF63F3">
              <w:rPr>
                <w:rFonts w:cs="Arial"/>
                <w:sz w:val="20"/>
                <w:szCs w:val="20"/>
              </w:rPr>
              <w:t>I</w:t>
            </w:r>
            <w:r w:rsidR="0033472D">
              <w:rPr>
                <w:rFonts w:cs="Arial"/>
                <w:sz w:val="20"/>
                <w:szCs w:val="20"/>
              </w:rPr>
              <w:t>.</w:t>
            </w:r>
            <w:r w:rsidR="00681F3E" w:rsidRPr="00DF63F3">
              <w:rPr>
                <w:rFonts w:cs="Arial"/>
                <w:sz w:val="20"/>
                <w:szCs w:val="20"/>
              </w:rPr>
              <w:t xml:space="preserve"> Orton, A</w:t>
            </w:r>
            <w:r w:rsidR="0033472D">
              <w:rPr>
                <w:rFonts w:cs="Arial"/>
                <w:sz w:val="20"/>
                <w:szCs w:val="20"/>
              </w:rPr>
              <w:t>.</w:t>
            </w:r>
            <w:r w:rsidR="00681F3E" w:rsidRPr="00DF63F3">
              <w:rPr>
                <w:rFonts w:cs="Arial"/>
                <w:sz w:val="20"/>
                <w:szCs w:val="20"/>
              </w:rPr>
              <w:t xml:space="preserve"> Alva, </w:t>
            </w:r>
            <w:r w:rsidR="0033472D">
              <w:rPr>
                <w:rFonts w:cs="Arial"/>
                <w:sz w:val="20"/>
                <w:szCs w:val="20"/>
              </w:rPr>
              <w:t>et al</w:t>
            </w:r>
            <w:r w:rsidR="005201D6">
              <w:rPr>
                <w:rFonts w:cs="Arial"/>
                <w:sz w:val="20"/>
                <w:szCs w:val="20"/>
              </w:rPr>
              <w:t>.</w:t>
            </w:r>
            <w:r w:rsidR="00681F3E" w:rsidRPr="00DF63F3">
              <w:rPr>
                <w:rFonts w:cs="Arial"/>
                <w:sz w:val="20"/>
                <w:szCs w:val="20"/>
              </w:rPr>
              <w:t xml:space="preserve"> -  Cybercrime and</w:t>
            </w:r>
            <w:r w:rsidR="00681F3E" w:rsidRPr="00DF63F3">
              <w:rPr>
                <w:rFonts w:eastAsia="Calibri" w:cs="Arial"/>
                <w:sz w:val="20"/>
                <w:szCs w:val="20"/>
                <w:lang w:eastAsia="en-US"/>
              </w:rPr>
              <w:t xml:space="preserve"> Cloud Forensics: Applications for Investigation Processes </w:t>
            </w:r>
            <w:r w:rsidR="00456103">
              <w:rPr>
                <w:rFonts w:eastAsia="Calibri" w:cs="Arial"/>
                <w:sz w:val="20"/>
                <w:szCs w:val="20"/>
                <w:lang w:eastAsia="en-US"/>
              </w:rPr>
              <w:t xml:space="preserve">2013, </w:t>
            </w:r>
            <w:r w:rsidR="00681F3E" w:rsidRPr="00DF63F3">
              <w:rPr>
                <w:rFonts w:eastAsia="Calibri" w:cs="Arial"/>
                <w:sz w:val="20"/>
                <w:szCs w:val="20"/>
                <w:lang w:eastAsia="en-US"/>
              </w:rPr>
              <w:t>pp.186-229</w:t>
            </w:r>
          </w:p>
          <w:p w14:paraId="36D14CA1" w14:textId="3902FCC0" w:rsidR="005E1C37" w:rsidRPr="005E1C37" w:rsidRDefault="005E1C37" w:rsidP="00910866">
            <w:pPr>
              <w:numPr>
                <w:ilvl w:val="1"/>
                <w:numId w:val="3"/>
              </w:numPr>
              <w:spacing w:beforeLines="1" w:before="2" w:afterLines="1" w:after="2"/>
              <w:rPr>
                <w:rFonts w:eastAsia="Calibri" w:cs="Arial"/>
                <w:b/>
                <w:sz w:val="20"/>
                <w:szCs w:val="20"/>
                <w:lang w:eastAsia="en-US"/>
              </w:rPr>
            </w:pPr>
            <w:r>
              <w:rPr>
                <w:rFonts w:eastAsia="Calibri" w:cs="Arial"/>
                <w:b/>
                <w:sz w:val="20"/>
                <w:szCs w:val="20"/>
                <w:lang w:eastAsia="en-US"/>
              </w:rPr>
              <w:t>“</w:t>
            </w:r>
            <w:r w:rsidRPr="005E1C37">
              <w:rPr>
                <w:rFonts w:eastAsia="Calibri" w:cs="Arial"/>
                <w:b/>
                <w:sz w:val="20"/>
                <w:szCs w:val="20"/>
                <w:lang w:eastAsia="en-US"/>
              </w:rPr>
              <w:t>Calm Before the Storm: The Challenges of Cloud Computing in Digital Forensics</w:t>
            </w:r>
            <w:r>
              <w:rPr>
                <w:rFonts w:eastAsia="Calibri" w:cs="Arial"/>
                <w:b/>
                <w:sz w:val="20"/>
                <w:szCs w:val="20"/>
                <w:lang w:eastAsia="en-US"/>
              </w:rPr>
              <w:t>”</w:t>
            </w:r>
            <w:r w:rsidR="00456103">
              <w:rPr>
                <w:rFonts w:eastAsia="Calibri" w:cs="Arial"/>
                <w:b/>
                <w:sz w:val="20"/>
                <w:szCs w:val="20"/>
                <w:lang w:eastAsia="en-US"/>
              </w:rPr>
              <w:t xml:space="preserve">, </w:t>
            </w:r>
            <w:r w:rsidR="005201D6">
              <w:rPr>
                <w:rFonts w:eastAsia="Calibri" w:cs="Arial"/>
                <w:b/>
                <w:sz w:val="20"/>
                <w:szCs w:val="20"/>
                <w:lang w:eastAsia="en-US"/>
              </w:rPr>
              <w:t xml:space="preserve">G. </w:t>
            </w:r>
            <w:proofErr w:type="spellStart"/>
            <w:r w:rsidR="005201D6">
              <w:rPr>
                <w:rFonts w:eastAsia="Calibri" w:cs="Arial"/>
                <w:b/>
                <w:sz w:val="20"/>
                <w:szCs w:val="20"/>
                <w:lang w:eastAsia="en-US"/>
              </w:rPr>
              <w:t>Grispos</w:t>
            </w:r>
            <w:proofErr w:type="spellEnd"/>
            <w:r w:rsidR="005201D6">
              <w:rPr>
                <w:rFonts w:eastAsia="Calibri" w:cs="Arial"/>
                <w:b/>
                <w:sz w:val="20"/>
                <w:szCs w:val="20"/>
                <w:lang w:eastAsia="en-US"/>
              </w:rPr>
              <w:t xml:space="preserve">, T. </w:t>
            </w:r>
            <w:proofErr w:type="spellStart"/>
            <w:r w:rsidR="005201D6">
              <w:rPr>
                <w:rFonts w:eastAsia="Calibri" w:cs="Arial"/>
                <w:b/>
                <w:sz w:val="20"/>
                <w:szCs w:val="20"/>
                <w:lang w:eastAsia="en-US"/>
              </w:rPr>
              <w:t>Storer</w:t>
            </w:r>
            <w:proofErr w:type="spellEnd"/>
            <w:r w:rsidR="005201D6">
              <w:rPr>
                <w:rFonts w:eastAsia="Calibri" w:cs="Arial"/>
                <w:b/>
                <w:sz w:val="20"/>
                <w:szCs w:val="20"/>
                <w:lang w:eastAsia="en-US"/>
              </w:rPr>
              <w:t>, and W. Glisson, International Journal of Digital Crime and Forensics, 4(2), 2012</w:t>
            </w:r>
            <w:r w:rsidR="004D3627">
              <w:rPr>
                <w:rFonts w:eastAsia="Calibri" w:cs="Arial"/>
                <w:b/>
                <w:sz w:val="20"/>
                <w:szCs w:val="20"/>
                <w:lang w:eastAsia="en-US"/>
              </w:rPr>
              <w:t>,</w:t>
            </w:r>
            <w:r w:rsidR="005201D6">
              <w:rPr>
                <w:rFonts w:eastAsia="Calibri" w:cs="Arial"/>
                <w:b/>
                <w:sz w:val="20"/>
                <w:szCs w:val="20"/>
                <w:lang w:eastAsia="en-US"/>
              </w:rPr>
              <w:t xml:space="preserve"> pp.28-48</w:t>
            </w:r>
            <w:r w:rsidR="00B77FC3">
              <w:rPr>
                <w:rFonts w:eastAsia="Calibri" w:cs="Arial"/>
                <w:b/>
                <w:sz w:val="20"/>
                <w:szCs w:val="20"/>
                <w:lang w:eastAsia="en-US"/>
              </w:rPr>
              <w:t>.</w:t>
            </w:r>
          </w:p>
          <w:p w14:paraId="6D74C54C" w14:textId="2BE28350" w:rsidR="00681F3E" w:rsidRPr="00DF63F3" w:rsidRDefault="00956EC9" w:rsidP="00910866">
            <w:pPr>
              <w:numPr>
                <w:ilvl w:val="1"/>
                <w:numId w:val="3"/>
              </w:numPr>
              <w:spacing w:beforeLines="1" w:before="2" w:afterLines="1" w:after="2"/>
              <w:rPr>
                <w:rFonts w:eastAsia="Calibri" w:cs="Arial"/>
                <w:sz w:val="20"/>
                <w:szCs w:val="20"/>
                <w:lang w:eastAsia="en-US"/>
              </w:rPr>
            </w:pPr>
            <w:r>
              <w:rPr>
                <w:rFonts w:eastAsia="Calibri" w:cs="Arial"/>
                <w:b/>
                <w:sz w:val="20"/>
                <w:szCs w:val="20"/>
                <w:lang w:eastAsia="en-US"/>
              </w:rPr>
              <w:t>“</w:t>
            </w:r>
            <w:r w:rsidR="00681F3E" w:rsidRPr="005201D6">
              <w:rPr>
                <w:rFonts w:eastAsia="Calibri" w:cs="Arial"/>
                <w:sz w:val="20"/>
                <w:szCs w:val="20"/>
                <w:lang w:eastAsia="en-US"/>
              </w:rPr>
              <w:t>Seizing Electronic Evidence from Cloud Computing Environments</w:t>
            </w:r>
            <w:r>
              <w:rPr>
                <w:rFonts w:eastAsia="Calibri" w:cs="Arial"/>
                <w:b/>
                <w:sz w:val="20"/>
                <w:szCs w:val="20"/>
                <w:lang w:eastAsia="en-US"/>
              </w:rPr>
              <w:t>”</w:t>
            </w:r>
            <w:r w:rsidR="00681F3E" w:rsidRPr="00DF63F3">
              <w:rPr>
                <w:rFonts w:eastAsia="Calibri" w:cs="Arial"/>
                <w:b/>
                <w:sz w:val="20"/>
                <w:szCs w:val="20"/>
                <w:lang w:eastAsia="en-US"/>
              </w:rPr>
              <w:t xml:space="preserve">, </w:t>
            </w:r>
            <w:r w:rsidR="00681F3E" w:rsidRPr="005201D6">
              <w:rPr>
                <w:rFonts w:eastAsia="Calibri" w:cs="Arial"/>
                <w:sz w:val="20"/>
                <w:szCs w:val="20"/>
                <w:lang w:eastAsia="en-US"/>
              </w:rPr>
              <w:t>Josiah Dykstra,</w:t>
            </w:r>
            <w:r w:rsidR="00681F3E" w:rsidRPr="00DF63F3">
              <w:rPr>
                <w:rFonts w:eastAsia="Calibri" w:cs="Arial"/>
                <w:sz w:val="20"/>
                <w:szCs w:val="20"/>
                <w:lang w:eastAsia="en-US"/>
              </w:rPr>
              <w:t xml:space="preserve"> Cybercrime and Cloud Forensics: Applications for Investigation Processes ,2013</w:t>
            </w:r>
          </w:p>
          <w:p w14:paraId="33C1E5FA" w14:textId="64968724" w:rsidR="00681F3E" w:rsidRPr="00DF63F3" w:rsidRDefault="00956EC9" w:rsidP="00910866">
            <w:pPr>
              <w:numPr>
                <w:ilvl w:val="1"/>
                <w:numId w:val="3"/>
              </w:numPr>
              <w:spacing w:beforeLines="1" w:before="2" w:afterLines="1" w:after="2"/>
              <w:rPr>
                <w:rFonts w:eastAsia="Calibri" w:cs="Arial"/>
                <w:sz w:val="20"/>
                <w:szCs w:val="20"/>
                <w:lang w:eastAsia="en-US"/>
              </w:rPr>
            </w:pPr>
            <w:r>
              <w:rPr>
                <w:rFonts w:eastAsia="Calibri" w:cs="Arial"/>
                <w:b/>
                <w:sz w:val="20"/>
                <w:szCs w:val="20"/>
                <w:lang w:eastAsia="en-US"/>
              </w:rPr>
              <w:t>“</w:t>
            </w:r>
            <w:r w:rsidR="00681F3E" w:rsidRPr="005201D6">
              <w:rPr>
                <w:rFonts w:eastAsia="Calibri" w:cs="Arial"/>
                <w:sz w:val="20"/>
                <w:szCs w:val="20"/>
                <w:lang w:eastAsia="en-US"/>
              </w:rPr>
              <w:t>Cloud forensics: An overview</w:t>
            </w:r>
            <w:r>
              <w:rPr>
                <w:rFonts w:eastAsia="Calibri" w:cs="Arial"/>
                <w:b/>
                <w:sz w:val="20"/>
                <w:szCs w:val="20"/>
                <w:lang w:eastAsia="en-US"/>
              </w:rPr>
              <w:t>”</w:t>
            </w:r>
            <w:r w:rsidR="00681F3E" w:rsidRPr="00DF63F3">
              <w:rPr>
                <w:rFonts w:eastAsia="Calibri" w:cs="Arial"/>
                <w:b/>
                <w:sz w:val="20"/>
                <w:szCs w:val="20"/>
                <w:lang w:eastAsia="en-US"/>
              </w:rPr>
              <w:t xml:space="preserve">, </w:t>
            </w:r>
            <w:proofErr w:type="spellStart"/>
            <w:r w:rsidR="00681F3E" w:rsidRPr="00DF63F3">
              <w:rPr>
                <w:rFonts w:eastAsia="Calibri" w:cs="Arial"/>
                <w:sz w:val="20"/>
                <w:szCs w:val="20"/>
                <w:lang w:eastAsia="en-US"/>
              </w:rPr>
              <w:t>Keyun</w:t>
            </w:r>
            <w:proofErr w:type="spellEnd"/>
            <w:r w:rsidR="00681F3E" w:rsidRPr="00DF63F3">
              <w:rPr>
                <w:rFonts w:eastAsia="Calibri" w:cs="Arial"/>
                <w:sz w:val="20"/>
                <w:szCs w:val="20"/>
                <w:lang w:eastAsia="en-US"/>
              </w:rPr>
              <w:t xml:space="preserve"> </w:t>
            </w:r>
            <w:proofErr w:type="spellStart"/>
            <w:r w:rsidR="00681F3E" w:rsidRPr="00DF63F3">
              <w:rPr>
                <w:rFonts w:eastAsia="Calibri" w:cs="Arial"/>
                <w:sz w:val="20"/>
                <w:szCs w:val="20"/>
                <w:lang w:eastAsia="en-US"/>
              </w:rPr>
              <w:t>Ruan</w:t>
            </w:r>
            <w:proofErr w:type="spellEnd"/>
            <w:r w:rsidR="00681F3E" w:rsidRPr="00DF63F3">
              <w:rPr>
                <w:rFonts w:eastAsia="Calibri" w:cs="Arial"/>
                <w:sz w:val="20"/>
                <w:szCs w:val="20"/>
                <w:lang w:eastAsia="en-US"/>
              </w:rPr>
              <w:t xml:space="preserve">, Joe </w:t>
            </w:r>
            <w:proofErr w:type="spellStart"/>
            <w:r w:rsidR="00681F3E" w:rsidRPr="00DF63F3">
              <w:rPr>
                <w:rFonts w:eastAsia="Calibri" w:cs="Arial"/>
                <w:sz w:val="20"/>
                <w:szCs w:val="20"/>
                <w:lang w:eastAsia="en-US"/>
              </w:rPr>
              <w:t>Carthy</w:t>
            </w:r>
            <w:proofErr w:type="spellEnd"/>
            <w:r w:rsidR="00681F3E" w:rsidRPr="00DF63F3">
              <w:rPr>
                <w:rFonts w:eastAsia="Calibri" w:cs="Arial"/>
                <w:sz w:val="20"/>
                <w:szCs w:val="20"/>
                <w:lang w:eastAsia="en-US"/>
              </w:rPr>
              <w:t xml:space="preserve">, </w:t>
            </w:r>
            <w:proofErr w:type="spellStart"/>
            <w:r w:rsidR="00681F3E" w:rsidRPr="00DF63F3">
              <w:rPr>
                <w:rFonts w:eastAsia="Calibri" w:cs="Arial"/>
                <w:sz w:val="20"/>
                <w:szCs w:val="20"/>
                <w:lang w:eastAsia="en-US"/>
              </w:rPr>
              <w:t>Tahar</w:t>
            </w:r>
            <w:proofErr w:type="spellEnd"/>
            <w:r w:rsidR="00681F3E" w:rsidRPr="00DF63F3">
              <w:rPr>
                <w:rFonts w:eastAsia="Calibri" w:cs="Arial"/>
                <w:sz w:val="20"/>
                <w:szCs w:val="20"/>
                <w:lang w:eastAsia="en-US"/>
              </w:rPr>
              <w:t xml:space="preserve"> </w:t>
            </w:r>
            <w:proofErr w:type="spellStart"/>
            <w:r w:rsidR="00681F3E" w:rsidRPr="00DF63F3">
              <w:rPr>
                <w:rFonts w:eastAsia="Calibri" w:cs="Arial"/>
                <w:sz w:val="20"/>
                <w:szCs w:val="20"/>
                <w:lang w:eastAsia="en-US"/>
              </w:rPr>
              <w:t>Kechadi</w:t>
            </w:r>
            <w:proofErr w:type="spellEnd"/>
            <w:r w:rsidR="00681F3E" w:rsidRPr="00DF63F3">
              <w:rPr>
                <w:rFonts w:eastAsia="Calibri" w:cs="Arial"/>
                <w:sz w:val="20"/>
                <w:szCs w:val="20"/>
                <w:lang w:eastAsia="en-US"/>
              </w:rPr>
              <w:t xml:space="preserve">, Mark Crosbie, </w:t>
            </w:r>
            <w:hyperlink r:id="rId15" w:history="1">
              <w:r w:rsidR="00681F3E" w:rsidRPr="00DF63F3">
                <w:rPr>
                  <w:rFonts w:eastAsia="Calibri" w:cs="Arial"/>
                  <w:color w:val="0000FF"/>
                  <w:sz w:val="20"/>
                  <w:szCs w:val="20"/>
                  <w:u w:val="single"/>
                  <w:lang w:eastAsia="en-US"/>
                </w:rPr>
                <w:t>http://cloudforensicsresearch.org/publication/Cloud_Forensics_An_Overview_7th_IFIP.pdf</w:t>
              </w:r>
            </w:hyperlink>
          </w:p>
          <w:p w14:paraId="30A07AEB" w14:textId="77777777" w:rsidR="00681F3E" w:rsidRPr="00DF63F3" w:rsidRDefault="00681F3E" w:rsidP="00910866">
            <w:pPr>
              <w:numPr>
                <w:ilvl w:val="1"/>
                <w:numId w:val="3"/>
              </w:numPr>
              <w:spacing w:beforeLines="1" w:before="2" w:afterLines="1" w:after="2"/>
              <w:rPr>
                <w:rFonts w:eastAsia="Calibri" w:cs="Arial"/>
                <w:sz w:val="20"/>
                <w:szCs w:val="20"/>
                <w:lang w:eastAsia="en-US"/>
              </w:rPr>
            </w:pPr>
            <w:r w:rsidRPr="00DF63F3">
              <w:rPr>
                <w:rFonts w:eastAsia="Calibri" w:cs="Arial"/>
                <w:b/>
                <w:sz w:val="20"/>
                <w:szCs w:val="20"/>
                <w:lang w:eastAsia="en-US"/>
              </w:rPr>
              <w:t>Forensic Collection of Electronic Evidence from Infrastructure-As-a-Service Cloud Computing</w:t>
            </w:r>
            <w:proofErr w:type="gramStart"/>
            <w:r w:rsidRPr="00DF63F3">
              <w:rPr>
                <w:rFonts w:eastAsia="Calibri" w:cs="Arial"/>
                <w:b/>
                <w:sz w:val="20"/>
                <w:szCs w:val="20"/>
                <w:lang w:eastAsia="en-US"/>
              </w:rPr>
              <w:t xml:space="preserve">,  </w:t>
            </w:r>
            <w:r w:rsidRPr="00DF63F3">
              <w:rPr>
                <w:rFonts w:eastAsia="Calibri" w:cs="Arial"/>
                <w:sz w:val="20"/>
                <w:szCs w:val="20"/>
                <w:lang w:eastAsia="en-US"/>
              </w:rPr>
              <w:t>Richmond</w:t>
            </w:r>
            <w:proofErr w:type="gramEnd"/>
            <w:r w:rsidRPr="00DF63F3">
              <w:rPr>
                <w:rFonts w:eastAsia="Calibri" w:cs="Arial"/>
                <w:sz w:val="20"/>
                <w:szCs w:val="20"/>
                <w:lang w:eastAsia="en-US"/>
              </w:rPr>
              <w:t xml:space="preserve"> Journal of Law and Technology 19,2012, </w:t>
            </w:r>
            <w:hyperlink r:id="rId16" w:history="1">
              <w:r w:rsidRPr="00DF63F3">
                <w:rPr>
                  <w:rFonts w:eastAsia="Calibri" w:cs="Arial"/>
                  <w:color w:val="0000FF"/>
                  <w:sz w:val="20"/>
                  <w:szCs w:val="20"/>
                  <w:u w:val="single"/>
                  <w:lang w:eastAsia="en-US"/>
                </w:rPr>
                <w:t>http://www.cs.umbc.edu/~dykstra/Final-Dykstra-Riehl-1.pdf</w:t>
              </w:r>
            </w:hyperlink>
          </w:p>
          <w:p w14:paraId="17984DB5" w14:textId="77777777" w:rsidR="00681F3E" w:rsidRPr="00DF63F3" w:rsidRDefault="00681F3E" w:rsidP="00910866">
            <w:pPr>
              <w:spacing w:beforeLines="1" w:before="2" w:afterLines="1" w:after="2"/>
              <w:ind w:left="1080"/>
              <w:rPr>
                <w:rFonts w:eastAsia="Calibri" w:cs="Arial"/>
                <w:b/>
                <w:sz w:val="20"/>
                <w:szCs w:val="20"/>
                <w:lang w:eastAsia="en-US"/>
              </w:rPr>
            </w:pPr>
            <w:r w:rsidRPr="00DF63F3">
              <w:rPr>
                <w:rFonts w:eastAsia="Calibri" w:cs="Arial"/>
                <w:b/>
                <w:sz w:val="20"/>
                <w:szCs w:val="20"/>
                <w:lang w:eastAsia="en-US"/>
              </w:rPr>
              <w:t>Other related papers can be found here</w:t>
            </w:r>
          </w:p>
          <w:p w14:paraId="48E9E568" w14:textId="77777777" w:rsidR="00681F3E" w:rsidRPr="00DF63F3" w:rsidRDefault="00681F3E" w:rsidP="00910866">
            <w:pPr>
              <w:spacing w:beforeLines="1" w:before="2" w:afterLines="1" w:after="2"/>
              <w:ind w:left="1080"/>
              <w:rPr>
                <w:rFonts w:eastAsia="Calibri" w:cs="Arial"/>
                <w:b/>
                <w:sz w:val="20"/>
                <w:szCs w:val="20"/>
                <w:lang w:eastAsia="en-US"/>
              </w:rPr>
            </w:pPr>
            <w:r w:rsidRPr="00DF63F3">
              <w:rPr>
                <w:rFonts w:eastAsia="Calibri" w:cs="Arial"/>
                <w:b/>
                <w:sz w:val="20"/>
                <w:szCs w:val="20"/>
                <w:lang w:eastAsia="en-US"/>
              </w:rPr>
              <w:t>http://www.forensicswiki.org/wiki/Cloud_Forensics_Bibliography</w:t>
            </w:r>
          </w:p>
          <w:p w14:paraId="2DC1FF99" w14:textId="77777777" w:rsidR="007C4B2E" w:rsidRPr="00DF63F3" w:rsidRDefault="007C4B2E" w:rsidP="00343C45">
            <w:pPr>
              <w:spacing w:beforeLines="1" w:before="2" w:afterLines="1" w:after="2"/>
              <w:rPr>
                <w:rFonts w:cs="Arial"/>
                <w:sz w:val="20"/>
                <w:szCs w:val="20"/>
              </w:rPr>
            </w:pPr>
          </w:p>
          <w:p w14:paraId="749D7175" w14:textId="77777777" w:rsidR="00681F3E" w:rsidRPr="00DF63F3" w:rsidRDefault="00681F3E" w:rsidP="00910866">
            <w:pPr>
              <w:spacing w:beforeLines="1" w:before="2" w:afterLines="1" w:after="2"/>
              <w:ind w:left="1440"/>
              <w:rPr>
                <w:rFonts w:cs="Arial"/>
                <w:sz w:val="20"/>
                <w:szCs w:val="20"/>
              </w:rPr>
            </w:pPr>
          </w:p>
          <w:p w14:paraId="571694E2"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Network Security</w:t>
            </w:r>
            <w:r w:rsidRPr="00DF63F3">
              <w:rPr>
                <w:rFonts w:cs="Arial"/>
                <w:sz w:val="20"/>
                <w:szCs w:val="20"/>
              </w:rPr>
              <w:t xml:space="preserve"> </w:t>
            </w:r>
          </w:p>
          <w:p w14:paraId="185A73D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17" w:history="1">
              <w:r w:rsidRPr="00BC321D">
                <w:rPr>
                  <w:rFonts w:cs="Arial"/>
                  <w:sz w:val="20"/>
                  <w:szCs w:val="20"/>
                </w:rPr>
                <w:t>"Snort Lightweight Intrusion Detection for Networks,"</w:t>
              </w:r>
            </w:hyperlink>
            <w:r w:rsidRPr="00DF63F3">
              <w:rPr>
                <w:rFonts w:cs="Arial"/>
                <w:sz w:val="20"/>
                <w:szCs w:val="20"/>
              </w:rPr>
              <w:t xml:space="preserve"> M. </w:t>
            </w:r>
            <w:proofErr w:type="spellStart"/>
            <w:r w:rsidRPr="00DF63F3">
              <w:rPr>
                <w:rFonts w:cs="Arial"/>
                <w:sz w:val="20"/>
                <w:szCs w:val="20"/>
              </w:rPr>
              <w:t>Roesch</w:t>
            </w:r>
            <w:proofErr w:type="spellEnd"/>
            <w:r w:rsidRPr="00DF63F3">
              <w:rPr>
                <w:rFonts w:cs="Arial"/>
                <w:sz w:val="20"/>
                <w:szCs w:val="20"/>
              </w:rPr>
              <w:t xml:space="preserve">, Proceedings of LISA '99: 13th Systems Administration Conference Seattle, Washington, USA, November 1999, pp. 229-238. </w:t>
            </w:r>
          </w:p>
          <w:p w14:paraId="611B2C30"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18" w:history="1">
              <w:r w:rsidRPr="00DF63F3">
                <w:rPr>
                  <w:rFonts w:cs="Arial"/>
                  <w:color w:val="0000FF"/>
                  <w:sz w:val="20"/>
                  <w:szCs w:val="20"/>
                  <w:u w:val="single"/>
                </w:rPr>
                <w:t>Diagnosing network-wide traffic anomalies</w:t>
              </w:r>
            </w:hyperlink>
            <w:r w:rsidRPr="00DF63F3">
              <w:rPr>
                <w:rFonts w:cs="Arial"/>
                <w:sz w:val="20"/>
                <w:szCs w:val="20"/>
              </w:rPr>
              <w:t xml:space="preserve">," A. </w:t>
            </w:r>
            <w:proofErr w:type="spellStart"/>
            <w:r w:rsidRPr="00DF63F3">
              <w:rPr>
                <w:rFonts w:cs="Arial"/>
                <w:sz w:val="20"/>
                <w:szCs w:val="20"/>
              </w:rPr>
              <w:t>Lakhina</w:t>
            </w:r>
            <w:proofErr w:type="spellEnd"/>
            <w:r w:rsidRPr="00DF63F3">
              <w:rPr>
                <w:rFonts w:cs="Arial"/>
                <w:sz w:val="20"/>
                <w:szCs w:val="20"/>
              </w:rPr>
              <w:t xml:space="preserve">, M. </w:t>
            </w:r>
            <w:proofErr w:type="spellStart"/>
            <w:r w:rsidRPr="00DF63F3">
              <w:rPr>
                <w:rFonts w:cs="Arial"/>
                <w:sz w:val="20"/>
                <w:szCs w:val="20"/>
              </w:rPr>
              <w:t>Crovella</w:t>
            </w:r>
            <w:proofErr w:type="spellEnd"/>
            <w:r w:rsidRPr="00DF63F3">
              <w:rPr>
                <w:rFonts w:cs="Arial"/>
                <w:sz w:val="20"/>
                <w:szCs w:val="20"/>
              </w:rPr>
              <w:t xml:space="preserve">, and C. </w:t>
            </w:r>
            <w:proofErr w:type="spellStart"/>
            <w:r w:rsidRPr="00DF63F3">
              <w:rPr>
                <w:rFonts w:cs="Arial"/>
                <w:sz w:val="20"/>
                <w:szCs w:val="20"/>
              </w:rPr>
              <w:t>Diot</w:t>
            </w:r>
            <w:proofErr w:type="spellEnd"/>
            <w:r w:rsidRPr="00DF63F3">
              <w:rPr>
                <w:rFonts w:cs="Arial"/>
                <w:sz w:val="20"/>
                <w:szCs w:val="20"/>
              </w:rPr>
              <w:t xml:space="preserve">, ACM SIGCOMM 20004, pp. 219-230. </w:t>
            </w:r>
          </w:p>
          <w:p w14:paraId="6A7B1DE7"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19" w:history="1">
              <w:r w:rsidRPr="00DF63F3">
                <w:rPr>
                  <w:rFonts w:cs="Arial"/>
                  <w:color w:val="0000FF"/>
                  <w:sz w:val="20"/>
                  <w:szCs w:val="20"/>
                  <w:u w:val="single"/>
                </w:rPr>
                <w:t xml:space="preserve">A Taxonomy of DDoS attacks and DDoS </w:t>
              </w:r>
              <w:proofErr w:type="spellStart"/>
              <w:r w:rsidRPr="00DF63F3">
                <w:rPr>
                  <w:rFonts w:cs="Arial"/>
                  <w:color w:val="0000FF"/>
                  <w:sz w:val="20"/>
                  <w:szCs w:val="20"/>
                  <w:u w:val="single"/>
                </w:rPr>
                <w:t>defense</w:t>
              </w:r>
              <w:proofErr w:type="spellEnd"/>
              <w:r w:rsidRPr="00DF63F3">
                <w:rPr>
                  <w:rFonts w:cs="Arial"/>
                  <w:color w:val="0000FF"/>
                  <w:sz w:val="20"/>
                  <w:szCs w:val="20"/>
                  <w:u w:val="single"/>
                </w:rPr>
                <w:t xml:space="preserve"> Mechanisms</w:t>
              </w:r>
            </w:hyperlink>
            <w:r w:rsidRPr="00DF63F3">
              <w:rPr>
                <w:rFonts w:cs="Arial"/>
                <w:sz w:val="20"/>
                <w:szCs w:val="20"/>
              </w:rPr>
              <w:t xml:space="preserve">," </w:t>
            </w:r>
            <w:proofErr w:type="spellStart"/>
            <w:r w:rsidRPr="00DF63F3">
              <w:rPr>
                <w:rFonts w:cs="Arial"/>
                <w:sz w:val="20"/>
                <w:szCs w:val="20"/>
              </w:rPr>
              <w:t>Jelena</w:t>
            </w:r>
            <w:proofErr w:type="spellEnd"/>
            <w:r w:rsidRPr="00DF63F3">
              <w:rPr>
                <w:rFonts w:cs="Arial"/>
                <w:sz w:val="20"/>
                <w:szCs w:val="20"/>
              </w:rPr>
              <w:t xml:space="preserve"> </w:t>
            </w:r>
            <w:proofErr w:type="spellStart"/>
            <w:r w:rsidRPr="00DF63F3">
              <w:rPr>
                <w:rFonts w:cs="Arial"/>
                <w:sz w:val="20"/>
                <w:szCs w:val="20"/>
              </w:rPr>
              <w:t>Mirkovic</w:t>
            </w:r>
            <w:proofErr w:type="spellEnd"/>
            <w:r w:rsidRPr="00DF63F3">
              <w:rPr>
                <w:rFonts w:cs="Arial"/>
                <w:sz w:val="20"/>
                <w:szCs w:val="20"/>
              </w:rPr>
              <w:t xml:space="preserve"> and Peter </w:t>
            </w:r>
            <w:proofErr w:type="spellStart"/>
            <w:r w:rsidRPr="00DF63F3">
              <w:rPr>
                <w:rFonts w:cs="Arial"/>
                <w:sz w:val="20"/>
                <w:szCs w:val="20"/>
              </w:rPr>
              <w:t>Reiher</w:t>
            </w:r>
            <w:proofErr w:type="spellEnd"/>
            <w:r w:rsidRPr="00DF63F3">
              <w:rPr>
                <w:rFonts w:cs="Arial"/>
                <w:sz w:val="20"/>
                <w:szCs w:val="20"/>
              </w:rPr>
              <w:t xml:space="preserve">. ACM Computer Communication Review, Volume 34 Issue 2, April 2004, pp. 39-53. </w:t>
            </w:r>
          </w:p>
          <w:p w14:paraId="10371969"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0" w:history="1">
              <w:r w:rsidRPr="00DF63F3">
                <w:rPr>
                  <w:rFonts w:cs="Arial"/>
                  <w:color w:val="0000FF"/>
                  <w:sz w:val="20"/>
                  <w:szCs w:val="20"/>
                  <w:u w:val="single"/>
                </w:rPr>
                <w:t xml:space="preserve">Botnet Detection Based on Network </w:t>
              </w:r>
              <w:proofErr w:type="spellStart"/>
              <w:r w:rsidRPr="00DF63F3">
                <w:rPr>
                  <w:rFonts w:cs="Arial"/>
                  <w:color w:val="0000FF"/>
                  <w:sz w:val="20"/>
                  <w:szCs w:val="20"/>
                  <w:u w:val="single"/>
                </w:rPr>
                <w:t>Behavior</w:t>
              </w:r>
              <w:proofErr w:type="spellEnd"/>
            </w:hyperlink>
            <w:r w:rsidRPr="00DF63F3">
              <w:rPr>
                <w:rFonts w:cs="Arial"/>
                <w:sz w:val="20"/>
                <w:szCs w:val="20"/>
              </w:rPr>
              <w:t xml:space="preserve">", W. </w:t>
            </w:r>
            <w:proofErr w:type="spellStart"/>
            <w:r w:rsidRPr="00DF63F3">
              <w:rPr>
                <w:rFonts w:cs="Arial"/>
                <w:sz w:val="20"/>
                <w:szCs w:val="20"/>
              </w:rPr>
              <w:t>Strayer</w:t>
            </w:r>
            <w:proofErr w:type="spellEnd"/>
            <w:r w:rsidRPr="00DF63F3">
              <w:rPr>
                <w:rFonts w:cs="Arial"/>
                <w:sz w:val="20"/>
                <w:szCs w:val="20"/>
              </w:rPr>
              <w:t xml:space="preserve">, David </w:t>
            </w:r>
            <w:proofErr w:type="spellStart"/>
            <w:r w:rsidRPr="00DF63F3">
              <w:rPr>
                <w:rFonts w:cs="Arial"/>
                <w:sz w:val="20"/>
                <w:szCs w:val="20"/>
              </w:rPr>
              <w:t>Lapsely</w:t>
            </w:r>
            <w:proofErr w:type="spellEnd"/>
            <w:r w:rsidRPr="00DF63F3">
              <w:rPr>
                <w:rFonts w:cs="Arial"/>
                <w:sz w:val="20"/>
                <w:szCs w:val="20"/>
              </w:rPr>
              <w:t xml:space="preserve">, Robert Walsh and Carl </w:t>
            </w:r>
            <w:proofErr w:type="spellStart"/>
            <w:r w:rsidRPr="00DF63F3">
              <w:rPr>
                <w:rFonts w:cs="Arial"/>
                <w:sz w:val="20"/>
                <w:szCs w:val="20"/>
              </w:rPr>
              <w:t>Livadas</w:t>
            </w:r>
            <w:proofErr w:type="spellEnd"/>
            <w:r w:rsidRPr="00DF63F3">
              <w:rPr>
                <w:rFonts w:cs="Arial"/>
                <w:sz w:val="20"/>
                <w:szCs w:val="20"/>
              </w:rPr>
              <w:t xml:space="preserve">, Advances in Information Security, 2008, Volume 36, 1-24. </w:t>
            </w:r>
          </w:p>
          <w:p w14:paraId="2CD6999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1" w:history="1">
              <w:r w:rsidRPr="00DF63F3">
                <w:rPr>
                  <w:rFonts w:cs="Arial"/>
                  <w:color w:val="0000FF"/>
                  <w:sz w:val="20"/>
                  <w:szCs w:val="20"/>
                  <w:u w:val="single"/>
                </w:rPr>
                <w:t>DDoS attack detection method using cluster analysis</w:t>
              </w:r>
            </w:hyperlink>
            <w:r w:rsidRPr="00DF63F3">
              <w:rPr>
                <w:rFonts w:cs="Arial"/>
                <w:sz w:val="20"/>
                <w:szCs w:val="20"/>
              </w:rPr>
              <w:t xml:space="preserve">," K. Lee, J. Kim, K. Kwon, Y. Han and S. Kim, Expert Systems with Applications, Volume 34, Issue 3, April 2008, Pages 1659-1665. </w:t>
            </w:r>
          </w:p>
          <w:p w14:paraId="3FCF7539"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2" w:history="1">
              <w:proofErr w:type="spellStart"/>
              <w:r w:rsidRPr="00DF63F3">
                <w:rPr>
                  <w:rFonts w:cs="Arial"/>
                  <w:color w:val="0000FF"/>
                  <w:sz w:val="20"/>
                  <w:szCs w:val="20"/>
                  <w:u w:val="single"/>
                </w:rPr>
                <w:t>Modeling</w:t>
              </w:r>
              <w:proofErr w:type="spellEnd"/>
              <w:r w:rsidRPr="00DF63F3">
                <w:rPr>
                  <w:rFonts w:cs="Arial"/>
                  <w:color w:val="0000FF"/>
                  <w:sz w:val="20"/>
                  <w:szCs w:val="20"/>
                  <w:u w:val="single"/>
                </w:rPr>
                <w:t xml:space="preserve"> and Automated Containment of Worms</w:t>
              </w:r>
            </w:hyperlink>
            <w:r w:rsidRPr="00DF63F3">
              <w:rPr>
                <w:rFonts w:cs="Arial"/>
                <w:sz w:val="20"/>
                <w:szCs w:val="20"/>
              </w:rPr>
              <w:t xml:space="preserve">," IEEE TRANSACTIONS ON DEPENDABLE AND SECURE COMPUTING, Vol. 5, No. 2, APRIL-JUNE 2008, pp. 71-86. </w:t>
            </w:r>
          </w:p>
          <w:p w14:paraId="14D0E21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3" w:history="1">
              <w:proofErr w:type="spellStart"/>
              <w:r w:rsidRPr="00DF63F3">
                <w:rPr>
                  <w:rFonts w:cs="Arial"/>
                  <w:color w:val="0000FF"/>
                  <w:sz w:val="20"/>
                  <w:szCs w:val="20"/>
                  <w:u w:val="single"/>
                </w:rPr>
                <w:t>BotMiner</w:t>
              </w:r>
              <w:proofErr w:type="spellEnd"/>
              <w:r w:rsidRPr="00DF63F3">
                <w:rPr>
                  <w:rFonts w:cs="Arial"/>
                  <w:color w:val="0000FF"/>
                  <w:sz w:val="20"/>
                  <w:szCs w:val="20"/>
                  <w:u w:val="single"/>
                </w:rPr>
                <w:t>: Clustering Analysis of Network Traffic for Protocol- and Structure-Independent Botnet Detection</w:t>
              </w:r>
            </w:hyperlink>
            <w:r w:rsidRPr="00DF63F3">
              <w:rPr>
                <w:rFonts w:cs="Arial"/>
                <w:sz w:val="20"/>
                <w:szCs w:val="20"/>
              </w:rPr>
              <w:t xml:space="preserve">," G. </w:t>
            </w:r>
            <w:proofErr w:type="spellStart"/>
            <w:proofErr w:type="gramStart"/>
            <w:r w:rsidRPr="00DF63F3">
              <w:rPr>
                <w:rFonts w:cs="Arial"/>
                <w:sz w:val="20"/>
                <w:szCs w:val="20"/>
              </w:rPr>
              <w:t>Gu</w:t>
            </w:r>
            <w:proofErr w:type="spellEnd"/>
            <w:proofErr w:type="gramEnd"/>
            <w:r w:rsidRPr="00DF63F3">
              <w:rPr>
                <w:rFonts w:cs="Arial"/>
                <w:sz w:val="20"/>
                <w:szCs w:val="20"/>
              </w:rPr>
              <w:t xml:space="preserve">, R. </w:t>
            </w:r>
            <w:proofErr w:type="spellStart"/>
            <w:r w:rsidRPr="00DF63F3">
              <w:rPr>
                <w:rFonts w:cs="Arial"/>
                <w:sz w:val="20"/>
                <w:szCs w:val="20"/>
              </w:rPr>
              <w:t>Perdisci</w:t>
            </w:r>
            <w:proofErr w:type="spellEnd"/>
            <w:r w:rsidRPr="00DF63F3">
              <w:rPr>
                <w:rFonts w:cs="Arial"/>
                <w:sz w:val="20"/>
                <w:szCs w:val="20"/>
              </w:rPr>
              <w:t xml:space="preserve">, J. Zhang and W. Lee, 17th USENIX Security Symposium, 2008, pp. 139-154. </w:t>
            </w:r>
          </w:p>
          <w:p w14:paraId="2C7EC37B"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4" w:history="1">
              <w:r w:rsidRPr="00DF63F3">
                <w:rPr>
                  <w:rFonts w:cs="Arial"/>
                  <w:color w:val="0000FF"/>
                  <w:sz w:val="20"/>
                  <w:szCs w:val="20"/>
                  <w:u w:val="single"/>
                </w:rPr>
                <w:t>Anomaly-based network intrusion detection: Techniques, systems and challenges</w:t>
              </w:r>
            </w:hyperlink>
            <w:r w:rsidRPr="00DF63F3">
              <w:rPr>
                <w:rFonts w:cs="Arial"/>
                <w:sz w:val="20"/>
                <w:szCs w:val="20"/>
              </w:rPr>
              <w:t>", P. Garcia-</w:t>
            </w:r>
            <w:proofErr w:type="spellStart"/>
            <w:r w:rsidRPr="00DF63F3">
              <w:rPr>
                <w:rFonts w:cs="Arial"/>
                <w:sz w:val="20"/>
                <w:szCs w:val="20"/>
              </w:rPr>
              <w:t>Tedodro</w:t>
            </w:r>
            <w:proofErr w:type="spellEnd"/>
            <w:r w:rsidRPr="00DF63F3">
              <w:rPr>
                <w:rFonts w:cs="Arial"/>
                <w:sz w:val="20"/>
                <w:szCs w:val="20"/>
              </w:rPr>
              <w:t>, J. Diaz-</w:t>
            </w:r>
            <w:proofErr w:type="spellStart"/>
            <w:r w:rsidRPr="00DF63F3">
              <w:rPr>
                <w:rFonts w:cs="Arial"/>
                <w:sz w:val="20"/>
                <w:szCs w:val="20"/>
              </w:rPr>
              <w:t>Verdejo</w:t>
            </w:r>
            <w:proofErr w:type="spellEnd"/>
            <w:r w:rsidRPr="00DF63F3">
              <w:rPr>
                <w:rFonts w:cs="Arial"/>
                <w:sz w:val="20"/>
                <w:szCs w:val="20"/>
              </w:rPr>
              <w:t xml:space="preserve">, </w:t>
            </w:r>
            <w:proofErr w:type="spellStart"/>
            <w:r w:rsidRPr="00DF63F3">
              <w:rPr>
                <w:rFonts w:cs="Arial"/>
                <w:sz w:val="20"/>
                <w:szCs w:val="20"/>
              </w:rPr>
              <w:t>G.Macia</w:t>
            </w:r>
            <w:proofErr w:type="spellEnd"/>
            <w:r w:rsidRPr="00DF63F3">
              <w:rPr>
                <w:rFonts w:cs="Arial"/>
                <w:sz w:val="20"/>
                <w:szCs w:val="20"/>
              </w:rPr>
              <w:t xml:space="preserve">-Fernandez and E. Vazquez, Computers &amp; Security, Vol. 28, 2009, pp. 18-28. </w:t>
            </w:r>
          </w:p>
          <w:p w14:paraId="161E1CD4"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5" w:history="1">
              <w:r w:rsidRPr="00DF63F3">
                <w:rPr>
                  <w:rFonts w:cs="Arial"/>
                  <w:color w:val="0000FF"/>
                  <w:sz w:val="20"/>
                  <w:szCs w:val="20"/>
                  <w:u w:val="single"/>
                </w:rPr>
                <w:t>Anomaly detection: A survey</w:t>
              </w:r>
            </w:hyperlink>
            <w:r w:rsidRPr="00DF63F3">
              <w:rPr>
                <w:rFonts w:cs="Arial"/>
                <w:sz w:val="20"/>
                <w:szCs w:val="20"/>
              </w:rPr>
              <w:t xml:space="preserve">," V. </w:t>
            </w:r>
            <w:proofErr w:type="spellStart"/>
            <w:r w:rsidRPr="00DF63F3">
              <w:rPr>
                <w:rFonts w:cs="Arial"/>
                <w:sz w:val="20"/>
                <w:szCs w:val="20"/>
              </w:rPr>
              <w:t>Chandola</w:t>
            </w:r>
            <w:proofErr w:type="spellEnd"/>
            <w:r w:rsidRPr="00DF63F3">
              <w:rPr>
                <w:rFonts w:cs="Arial"/>
                <w:sz w:val="20"/>
                <w:szCs w:val="20"/>
              </w:rPr>
              <w:t xml:space="preserve">, A. Banerjee and V. Kumar, ACM Computing Surveys, Vol. 41, Issue 3, July 2009, pp. 15:1-15:58. </w:t>
            </w:r>
          </w:p>
          <w:p w14:paraId="1C44AE02"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6" w:history="1">
              <w:proofErr w:type="spellStart"/>
              <w:r w:rsidRPr="00DF63F3">
                <w:rPr>
                  <w:rFonts w:cs="Arial"/>
                  <w:color w:val="0000FF"/>
                  <w:sz w:val="20"/>
                  <w:szCs w:val="20"/>
                  <w:u w:val="single"/>
                </w:rPr>
                <w:t>BotGrep</w:t>
              </w:r>
              <w:proofErr w:type="spellEnd"/>
              <w:r w:rsidRPr="00DF63F3">
                <w:rPr>
                  <w:rFonts w:cs="Arial"/>
                  <w:color w:val="0000FF"/>
                  <w:sz w:val="20"/>
                  <w:szCs w:val="20"/>
                  <w:u w:val="single"/>
                </w:rPr>
                <w:t>: Finding P2P Bots with Structured Graph Analysis</w:t>
              </w:r>
            </w:hyperlink>
            <w:r w:rsidRPr="00DF63F3">
              <w:rPr>
                <w:rFonts w:cs="Arial"/>
                <w:sz w:val="20"/>
                <w:szCs w:val="20"/>
              </w:rPr>
              <w:t xml:space="preserve">," S. </w:t>
            </w:r>
            <w:proofErr w:type="spellStart"/>
            <w:r w:rsidRPr="00DF63F3">
              <w:rPr>
                <w:rFonts w:cs="Arial"/>
                <w:sz w:val="20"/>
                <w:szCs w:val="20"/>
              </w:rPr>
              <w:t>Nagaraja</w:t>
            </w:r>
            <w:proofErr w:type="spellEnd"/>
            <w:r w:rsidRPr="00DF63F3">
              <w:rPr>
                <w:rFonts w:cs="Arial"/>
                <w:sz w:val="20"/>
                <w:szCs w:val="20"/>
              </w:rPr>
              <w:t xml:space="preserve">, P. Mittal, C. Hong, M. Caesar, and N. </w:t>
            </w:r>
            <w:proofErr w:type="spellStart"/>
            <w:r w:rsidRPr="00DF63F3">
              <w:rPr>
                <w:rFonts w:cs="Arial"/>
                <w:sz w:val="20"/>
                <w:szCs w:val="20"/>
              </w:rPr>
              <w:t>Borisov</w:t>
            </w:r>
            <w:proofErr w:type="spellEnd"/>
            <w:r w:rsidRPr="00DF63F3">
              <w:rPr>
                <w:rFonts w:cs="Arial"/>
                <w:sz w:val="20"/>
                <w:szCs w:val="20"/>
              </w:rPr>
              <w:t xml:space="preserve">, USENIX Security 2010, Washington DC, USA, August 2010, pp. 1-16. </w:t>
            </w:r>
          </w:p>
          <w:p w14:paraId="11D45706"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hyperlink r:id="rId27" w:history="1">
              <w:r w:rsidRPr="00DF63F3">
                <w:rPr>
                  <w:rFonts w:cs="Arial"/>
                  <w:color w:val="0000FF"/>
                  <w:sz w:val="20"/>
                  <w:szCs w:val="20"/>
                  <w:u w:val="single"/>
                </w:rPr>
                <w:t>Top 10 Computer Viruses and Worms</w:t>
              </w:r>
            </w:hyperlink>
            <w:r w:rsidRPr="00DF63F3">
              <w:rPr>
                <w:rFonts w:cs="Arial"/>
                <w:sz w:val="20"/>
                <w:szCs w:val="20"/>
              </w:rPr>
              <w:t xml:space="preserve">, ABC News, Sept. 2009. </w:t>
            </w:r>
          </w:p>
          <w:p w14:paraId="22BCABD1" w14:textId="77777777" w:rsidR="00681F3E" w:rsidRPr="00DF63F3" w:rsidRDefault="00681F3E" w:rsidP="00343C45">
            <w:pPr>
              <w:spacing w:beforeLines="1" w:before="2" w:afterLines="1" w:after="2"/>
              <w:rPr>
                <w:rFonts w:cs="Arial"/>
                <w:sz w:val="20"/>
                <w:szCs w:val="20"/>
              </w:rPr>
            </w:pPr>
          </w:p>
          <w:p w14:paraId="3B18236E" w14:textId="77777777" w:rsidR="00681F3E" w:rsidRPr="00DF63F3" w:rsidRDefault="00681F3E" w:rsidP="00910866">
            <w:pPr>
              <w:spacing w:beforeLines="1" w:before="2" w:afterLines="1" w:after="2"/>
              <w:ind w:left="1440"/>
              <w:rPr>
                <w:rFonts w:cs="Arial"/>
                <w:sz w:val="20"/>
                <w:szCs w:val="20"/>
              </w:rPr>
            </w:pPr>
          </w:p>
          <w:p w14:paraId="2813F6C6"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Traffic Measurement and Analysis</w:t>
            </w:r>
            <w:r w:rsidRPr="00DF63F3">
              <w:rPr>
                <w:rFonts w:cs="Arial"/>
                <w:sz w:val="20"/>
                <w:szCs w:val="20"/>
              </w:rPr>
              <w:t xml:space="preserve"> </w:t>
            </w:r>
          </w:p>
          <w:p w14:paraId="20EECC2B"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lastRenderedPageBreak/>
              <w:t xml:space="preserve">"Seven Years and One Day: Sketching the Evolution of Internet Traffic," P. </w:t>
            </w:r>
            <w:proofErr w:type="spellStart"/>
            <w:r w:rsidRPr="00DF63F3">
              <w:rPr>
                <w:rFonts w:cs="Arial"/>
                <w:sz w:val="20"/>
                <w:szCs w:val="20"/>
              </w:rPr>
              <w:t>Borgnat</w:t>
            </w:r>
            <w:proofErr w:type="spellEnd"/>
            <w:r w:rsidRPr="00DF63F3">
              <w:rPr>
                <w:rFonts w:cs="Arial"/>
                <w:sz w:val="20"/>
                <w:szCs w:val="20"/>
              </w:rPr>
              <w:t xml:space="preserve">, G. </w:t>
            </w:r>
            <w:proofErr w:type="spellStart"/>
            <w:r w:rsidRPr="00DF63F3">
              <w:rPr>
                <w:rFonts w:cs="Arial"/>
                <w:sz w:val="20"/>
                <w:szCs w:val="20"/>
              </w:rPr>
              <w:t>Dewael</w:t>
            </w:r>
            <w:proofErr w:type="spellEnd"/>
            <w:r w:rsidRPr="00DF63F3">
              <w:rPr>
                <w:rFonts w:cs="Arial"/>
                <w:sz w:val="20"/>
                <w:szCs w:val="20"/>
              </w:rPr>
              <w:t xml:space="preserve">, K. Fukuda, P. </w:t>
            </w:r>
            <w:proofErr w:type="spellStart"/>
            <w:r w:rsidRPr="00DF63F3">
              <w:rPr>
                <w:rFonts w:cs="Arial"/>
                <w:sz w:val="20"/>
                <w:szCs w:val="20"/>
              </w:rPr>
              <w:t>Abry</w:t>
            </w:r>
            <w:proofErr w:type="spellEnd"/>
            <w:r w:rsidRPr="00DF63F3">
              <w:rPr>
                <w:rFonts w:cs="Arial"/>
                <w:sz w:val="20"/>
                <w:szCs w:val="20"/>
              </w:rPr>
              <w:t xml:space="preserve">, and K. Cho, IEEE INFOCOM 2009, Rio de Janeiro, Brazil, April, 2009, pp.711--719. </w:t>
            </w:r>
          </w:p>
          <w:p w14:paraId="041B56FB"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"On the stability of the information carried by traffic flow features at the packet level," A. Este, F. </w:t>
            </w:r>
            <w:proofErr w:type="spellStart"/>
            <w:r w:rsidRPr="00DF63F3">
              <w:rPr>
                <w:rFonts w:cs="Arial"/>
                <w:sz w:val="20"/>
                <w:szCs w:val="20"/>
              </w:rPr>
              <w:t>Gringoli</w:t>
            </w:r>
            <w:proofErr w:type="spellEnd"/>
            <w:r w:rsidRPr="00DF63F3">
              <w:rPr>
                <w:rFonts w:cs="Arial"/>
                <w:sz w:val="20"/>
                <w:szCs w:val="20"/>
              </w:rPr>
              <w:t xml:space="preserve">, and L. </w:t>
            </w:r>
            <w:proofErr w:type="spellStart"/>
            <w:r w:rsidRPr="00DF63F3">
              <w:rPr>
                <w:rFonts w:cs="Arial"/>
                <w:sz w:val="20"/>
                <w:szCs w:val="20"/>
              </w:rPr>
              <w:t>Salgarelli</w:t>
            </w:r>
            <w:proofErr w:type="spellEnd"/>
            <w:r w:rsidRPr="00DF63F3">
              <w:rPr>
                <w:rFonts w:cs="Arial"/>
                <w:sz w:val="20"/>
                <w:szCs w:val="20"/>
              </w:rPr>
              <w:t xml:space="preserve">. SIGCOMM </w:t>
            </w:r>
            <w:proofErr w:type="spellStart"/>
            <w:r w:rsidRPr="00DF63F3">
              <w:rPr>
                <w:rFonts w:cs="Arial"/>
                <w:sz w:val="20"/>
                <w:szCs w:val="20"/>
              </w:rPr>
              <w:t>Comput</w:t>
            </w:r>
            <w:proofErr w:type="spellEnd"/>
            <w:r w:rsidRPr="00DF63F3">
              <w:rPr>
                <w:rFonts w:cs="Arial"/>
                <w:sz w:val="20"/>
                <w:szCs w:val="20"/>
              </w:rPr>
              <w:t xml:space="preserve">. </w:t>
            </w:r>
            <w:proofErr w:type="spellStart"/>
            <w:r w:rsidRPr="00DF63F3">
              <w:rPr>
                <w:rFonts w:cs="Arial"/>
                <w:sz w:val="20"/>
                <w:szCs w:val="20"/>
              </w:rPr>
              <w:t>Commun</w:t>
            </w:r>
            <w:proofErr w:type="spellEnd"/>
            <w:r w:rsidRPr="00DF63F3">
              <w:rPr>
                <w:rFonts w:cs="Arial"/>
                <w:sz w:val="20"/>
                <w:szCs w:val="20"/>
              </w:rPr>
              <w:t xml:space="preserve">. Rev., 39(3):13.18, 2009. </w:t>
            </w:r>
          </w:p>
          <w:p w14:paraId="27E487FE"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"Unveiling core network-wide communication patterns through application traffic activity graph decomposition," Y. Jin, E. </w:t>
            </w:r>
            <w:proofErr w:type="spellStart"/>
            <w:r w:rsidRPr="00DF63F3">
              <w:rPr>
                <w:rFonts w:cs="Arial"/>
                <w:sz w:val="20"/>
                <w:szCs w:val="20"/>
              </w:rPr>
              <w:t>Sharafuddin</w:t>
            </w:r>
            <w:proofErr w:type="spellEnd"/>
            <w:r w:rsidRPr="00DF63F3">
              <w:rPr>
                <w:rFonts w:cs="Arial"/>
                <w:sz w:val="20"/>
                <w:szCs w:val="20"/>
              </w:rPr>
              <w:t xml:space="preserve">, and Z.-L. Zhang, ACM SIGMETRICS, 2009. </w:t>
            </w:r>
          </w:p>
          <w:p w14:paraId="0541E695"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"On Dominant Characteristics of Residential Broadband Internet Traffic," G. </w:t>
            </w:r>
            <w:proofErr w:type="spellStart"/>
            <w:r w:rsidRPr="00DF63F3">
              <w:rPr>
                <w:rFonts w:cs="Arial"/>
                <w:sz w:val="20"/>
                <w:szCs w:val="20"/>
              </w:rPr>
              <w:t>Maierm</w:t>
            </w:r>
            <w:proofErr w:type="spellEnd"/>
            <w:r w:rsidRPr="00DF63F3">
              <w:rPr>
                <w:rFonts w:cs="Arial"/>
                <w:sz w:val="20"/>
                <w:szCs w:val="20"/>
              </w:rPr>
              <w:t xml:space="preserve">, A. </w:t>
            </w:r>
            <w:proofErr w:type="spellStart"/>
            <w:r w:rsidRPr="00DF63F3">
              <w:rPr>
                <w:rFonts w:cs="Arial"/>
                <w:sz w:val="20"/>
                <w:szCs w:val="20"/>
              </w:rPr>
              <w:t>Feldmann</w:t>
            </w:r>
            <w:proofErr w:type="spellEnd"/>
            <w:r w:rsidRPr="00DF63F3">
              <w:rPr>
                <w:rFonts w:cs="Arial"/>
                <w:sz w:val="20"/>
                <w:szCs w:val="20"/>
              </w:rPr>
              <w:t xml:space="preserve">, V. </w:t>
            </w:r>
            <w:proofErr w:type="spellStart"/>
            <w:r w:rsidRPr="00DF63F3">
              <w:rPr>
                <w:rFonts w:cs="Arial"/>
                <w:sz w:val="20"/>
                <w:szCs w:val="20"/>
              </w:rPr>
              <w:t>Paxson</w:t>
            </w:r>
            <w:proofErr w:type="spellEnd"/>
            <w:r w:rsidRPr="00DF63F3">
              <w:rPr>
                <w:rFonts w:cs="Arial"/>
                <w:sz w:val="20"/>
                <w:szCs w:val="20"/>
              </w:rPr>
              <w:t xml:space="preserve"> and M. Allman, ACM SIGCOMM IMC, 2009 </w:t>
            </w:r>
          </w:p>
          <w:p w14:paraId="4C37844C"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"Profiling the End Host," T. </w:t>
            </w:r>
            <w:proofErr w:type="spellStart"/>
            <w:r w:rsidRPr="00DF63F3">
              <w:rPr>
                <w:rFonts w:cs="Arial"/>
                <w:sz w:val="20"/>
                <w:szCs w:val="20"/>
              </w:rPr>
              <w:t>Karagiannis</w:t>
            </w:r>
            <w:proofErr w:type="spellEnd"/>
            <w:r w:rsidRPr="00DF63F3">
              <w:rPr>
                <w:rFonts w:cs="Arial"/>
                <w:sz w:val="20"/>
                <w:szCs w:val="20"/>
              </w:rPr>
              <w:t xml:space="preserve"> and K. </w:t>
            </w:r>
            <w:proofErr w:type="spellStart"/>
            <w:r w:rsidRPr="00DF63F3">
              <w:rPr>
                <w:rFonts w:cs="Arial"/>
                <w:sz w:val="20"/>
                <w:szCs w:val="20"/>
              </w:rPr>
              <w:t>Papagiannaki</w:t>
            </w:r>
            <w:proofErr w:type="spellEnd"/>
            <w:r w:rsidRPr="00DF63F3">
              <w:rPr>
                <w:rFonts w:cs="Arial"/>
                <w:sz w:val="20"/>
                <w:szCs w:val="20"/>
              </w:rPr>
              <w:t xml:space="preserve">, N. Taft and M. </w:t>
            </w:r>
            <w:proofErr w:type="spellStart"/>
            <w:r w:rsidRPr="00DF63F3">
              <w:rPr>
                <w:rFonts w:cs="Arial"/>
                <w:sz w:val="20"/>
                <w:szCs w:val="20"/>
              </w:rPr>
              <w:t>Faloutsos</w:t>
            </w:r>
            <w:proofErr w:type="spellEnd"/>
            <w:r w:rsidRPr="00DF63F3">
              <w:rPr>
                <w:rFonts w:cs="Arial"/>
                <w:sz w:val="20"/>
                <w:szCs w:val="20"/>
              </w:rPr>
              <w:t xml:space="preserve">, </w:t>
            </w:r>
            <w:proofErr w:type="spellStart"/>
            <w:r w:rsidRPr="00DF63F3">
              <w:rPr>
                <w:rFonts w:cs="Arial"/>
                <w:sz w:val="20"/>
                <w:szCs w:val="20"/>
              </w:rPr>
              <w:t>Pasive</w:t>
            </w:r>
            <w:proofErr w:type="spellEnd"/>
            <w:r w:rsidRPr="00DF63F3">
              <w:rPr>
                <w:rFonts w:cs="Arial"/>
                <w:sz w:val="20"/>
                <w:szCs w:val="20"/>
              </w:rPr>
              <w:t xml:space="preserve"> and Active Measurement, 2007 </w:t>
            </w:r>
          </w:p>
          <w:p w14:paraId="08DB2ADC"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"Network Traffic Characteristics of Data </w:t>
            </w:r>
            <w:proofErr w:type="spellStart"/>
            <w:r w:rsidRPr="00DF63F3">
              <w:rPr>
                <w:rFonts w:cs="Arial"/>
                <w:sz w:val="20"/>
                <w:szCs w:val="20"/>
              </w:rPr>
              <w:t>Centers</w:t>
            </w:r>
            <w:proofErr w:type="spellEnd"/>
            <w:r w:rsidRPr="00DF63F3">
              <w:rPr>
                <w:rFonts w:cs="Arial"/>
                <w:sz w:val="20"/>
                <w:szCs w:val="20"/>
              </w:rPr>
              <w:t xml:space="preserve"> in the Wild," T. Benson, A. </w:t>
            </w:r>
            <w:proofErr w:type="spellStart"/>
            <w:r w:rsidRPr="00DF63F3">
              <w:rPr>
                <w:rFonts w:cs="Arial"/>
                <w:sz w:val="20"/>
                <w:szCs w:val="20"/>
              </w:rPr>
              <w:t>Akella</w:t>
            </w:r>
            <w:proofErr w:type="spellEnd"/>
            <w:r w:rsidRPr="00DF63F3">
              <w:rPr>
                <w:rFonts w:cs="Arial"/>
                <w:sz w:val="20"/>
                <w:szCs w:val="20"/>
              </w:rPr>
              <w:t xml:space="preserve"> and D. </w:t>
            </w:r>
            <w:proofErr w:type="spellStart"/>
            <w:r w:rsidRPr="00DF63F3">
              <w:rPr>
                <w:rFonts w:cs="Arial"/>
                <w:sz w:val="20"/>
                <w:szCs w:val="20"/>
              </w:rPr>
              <w:t>Maltz</w:t>
            </w:r>
            <w:proofErr w:type="spellEnd"/>
            <w:r w:rsidRPr="00DF63F3">
              <w:rPr>
                <w:rFonts w:cs="Arial"/>
                <w:sz w:val="20"/>
                <w:szCs w:val="20"/>
              </w:rPr>
              <w:t xml:space="preserve">, ACM IMC, 2010. </w:t>
            </w:r>
          </w:p>
          <w:p w14:paraId="5B07E5D4"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"Characterizing the Global Impact of the P2P Overlay on the AS-level Underlay," A. </w:t>
            </w:r>
            <w:proofErr w:type="spellStart"/>
            <w:r w:rsidRPr="00DF63F3">
              <w:rPr>
                <w:rFonts w:cs="Arial"/>
                <w:sz w:val="20"/>
                <w:szCs w:val="20"/>
              </w:rPr>
              <w:t>Rasti</w:t>
            </w:r>
            <w:proofErr w:type="spellEnd"/>
            <w:r w:rsidRPr="00DF63F3">
              <w:rPr>
                <w:rFonts w:cs="Arial"/>
                <w:sz w:val="20"/>
                <w:szCs w:val="20"/>
              </w:rPr>
              <w:t xml:space="preserve">, R. </w:t>
            </w:r>
            <w:proofErr w:type="spellStart"/>
            <w:r w:rsidRPr="00DF63F3">
              <w:rPr>
                <w:rFonts w:cs="Arial"/>
                <w:sz w:val="20"/>
                <w:szCs w:val="20"/>
              </w:rPr>
              <w:t>Rejaie</w:t>
            </w:r>
            <w:proofErr w:type="spellEnd"/>
            <w:r w:rsidRPr="00DF63F3">
              <w:rPr>
                <w:rFonts w:cs="Arial"/>
                <w:sz w:val="20"/>
                <w:szCs w:val="20"/>
              </w:rPr>
              <w:t xml:space="preserve"> and W. </w:t>
            </w:r>
            <w:proofErr w:type="spellStart"/>
            <w:r w:rsidRPr="00DF63F3">
              <w:rPr>
                <w:rFonts w:cs="Arial"/>
                <w:sz w:val="20"/>
                <w:szCs w:val="20"/>
              </w:rPr>
              <w:t>Willinger</w:t>
            </w:r>
            <w:proofErr w:type="spellEnd"/>
            <w:r w:rsidRPr="00DF63F3">
              <w:rPr>
                <w:rFonts w:cs="Arial"/>
                <w:sz w:val="20"/>
                <w:szCs w:val="20"/>
              </w:rPr>
              <w:t xml:space="preserve">, Passive and Active Measurement, Zurich, Switzerland, Apr. 7-9, 2010. </w:t>
            </w:r>
          </w:p>
          <w:p w14:paraId="5908E0C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proofErr w:type="spellStart"/>
            <w:r w:rsidRPr="00DF63F3">
              <w:rPr>
                <w:rFonts w:cs="Arial"/>
                <w:sz w:val="20"/>
                <w:szCs w:val="20"/>
              </w:rPr>
              <w:t>Youtube</w:t>
            </w:r>
            <w:proofErr w:type="spellEnd"/>
            <w:r w:rsidRPr="00DF63F3">
              <w:rPr>
                <w:rFonts w:cs="Arial"/>
                <w:sz w:val="20"/>
                <w:szCs w:val="20"/>
              </w:rPr>
              <w:t xml:space="preserve"> traffic characterization: a view from the edge," P. Gill, M. </w:t>
            </w:r>
            <w:proofErr w:type="spellStart"/>
            <w:r w:rsidRPr="00DF63F3">
              <w:rPr>
                <w:rFonts w:cs="Arial"/>
                <w:sz w:val="20"/>
                <w:szCs w:val="20"/>
              </w:rPr>
              <w:t>Arlitt</w:t>
            </w:r>
            <w:proofErr w:type="spellEnd"/>
            <w:r w:rsidRPr="00DF63F3">
              <w:rPr>
                <w:rFonts w:cs="Arial"/>
                <w:sz w:val="20"/>
                <w:szCs w:val="20"/>
              </w:rPr>
              <w:t xml:space="preserve">, Z. Li and A. </w:t>
            </w:r>
            <w:proofErr w:type="spellStart"/>
            <w:r w:rsidRPr="00DF63F3">
              <w:rPr>
                <w:rFonts w:cs="Arial"/>
                <w:sz w:val="20"/>
                <w:szCs w:val="20"/>
              </w:rPr>
              <w:t>Mahanti</w:t>
            </w:r>
            <w:proofErr w:type="spellEnd"/>
            <w:r w:rsidRPr="00DF63F3">
              <w:rPr>
                <w:rFonts w:cs="Arial"/>
                <w:sz w:val="20"/>
                <w:szCs w:val="20"/>
              </w:rPr>
              <w:t xml:space="preserve">, ACM IMC, 2007. </w:t>
            </w:r>
          </w:p>
          <w:p w14:paraId="44A47901" w14:textId="77777777" w:rsidR="00681F3E" w:rsidRPr="00DF63F3" w:rsidRDefault="00681F3E" w:rsidP="00910866">
            <w:pPr>
              <w:spacing w:beforeLines="1" w:before="2" w:afterLines="1" w:after="2"/>
              <w:ind w:left="1440"/>
              <w:rPr>
                <w:rFonts w:cs="Arial"/>
                <w:sz w:val="20"/>
                <w:szCs w:val="20"/>
              </w:rPr>
            </w:pPr>
          </w:p>
          <w:p w14:paraId="74C2EA1C"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Application Traffic Monitoring and Identification</w:t>
            </w:r>
            <w:r w:rsidRPr="00DF63F3">
              <w:rPr>
                <w:rFonts w:cs="Arial"/>
                <w:sz w:val="20"/>
                <w:szCs w:val="20"/>
              </w:rPr>
              <w:t xml:space="preserve"> </w:t>
            </w:r>
          </w:p>
          <w:p w14:paraId="749C30B3"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"Internet Traffic Classification Demystified: On the Sources of the Discriminative Power," Y. Lim, H. Kim, J. </w:t>
            </w:r>
            <w:proofErr w:type="spellStart"/>
            <w:r w:rsidRPr="00DF63F3">
              <w:rPr>
                <w:rFonts w:cs="Arial"/>
                <w:sz w:val="20"/>
                <w:szCs w:val="20"/>
              </w:rPr>
              <w:t>Jeong</w:t>
            </w:r>
            <w:proofErr w:type="spellEnd"/>
            <w:r w:rsidRPr="00DF63F3">
              <w:rPr>
                <w:rFonts w:cs="Arial"/>
                <w:sz w:val="20"/>
                <w:szCs w:val="20"/>
              </w:rPr>
              <w:t xml:space="preserve">, C. Kim, T. Kwon, and Y. Choi, ACM SIGCOMM </w:t>
            </w:r>
            <w:proofErr w:type="spellStart"/>
            <w:r w:rsidRPr="00DF63F3">
              <w:rPr>
                <w:rFonts w:cs="Arial"/>
                <w:sz w:val="20"/>
                <w:szCs w:val="20"/>
              </w:rPr>
              <w:t>CoNEXT</w:t>
            </w:r>
            <w:proofErr w:type="spellEnd"/>
            <w:r w:rsidRPr="00DF63F3">
              <w:rPr>
                <w:rFonts w:cs="Arial"/>
                <w:sz w:val="20"/>
                <w:szCs w:val="20"/>
              </w:rPr>
              <w:t xml:space="preserve">, Philadelphia, PA, Dec. 2010. </w:t>
            </w:r>
          </w:p>
          <w:p w14:paraId="27053F09"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"Early application identification," L. </w:t>
            </w:r>
            <w:proofErr w:type="spellStart"/>
            <w:r w:rsidRPr="00DF63F3">
              <w:rPr>
                <w:rFonts w:cs="Arial"/>
                <w:sz w:val="20"/>
                <w:szCs w:val="20"/>
              </w:rPr>
              <w:t>Bernaille</w:t>
            </w:r>
            <w:proofErr w:type="spellEnd"/>
            <w:r w:rsidRPr="00DF63F3">
              <w:rPr>
                <w:rFonts w:cs="Arial"/>
                <w:sz w:val="20"/>
                <w:szCs w:val="20"/>
              </w:rPr>
              <w:t xml:space="preserve">, R. </w:t>
            </w:r>
            <w:proofErr w:type="spellStart"/>
            <w:r w:rsidRPr="00DF63F3">
              <w:rPr>
                <w:rFonts w:cs="Arial"/>
                <w:sz w:val="20"/>
                <w:szCs w:val="20"/>
              </w:rPr>
              <w:t>Teixeira</w:t>
            </w:r>
            <w:proofErr w:type="spellEnd"/>
            <w:r w:rsidRPr="00DF63F3">
              <w:rPr>
                <w:rFonts w:cs="Arial"/>
                <w:sz w:val="20"/>
                <w:szCs w:val="20"/>
              </w:rPr>
              <w:t xml:space="preserve">, and K. </w:t>
            </w:r>
            <w:proofErr w:type="spellStart"/>
            <w:r w:rsidRPr="00DF63F3">
              <w:rPr>
                <w:rFonts w:cs="Arial"/>
                <w:sz w:val="20"/>
                <w:szCs w:val="20"/>
              </w:rPr>
              <w:t>Salamatian</w:t>
            </w:r>
            <w:proofErr w:type="spellEnd"/>
            <w:r w:rsidRPr="00DF63F3">
              <w:rPr>
                <w:rFonts w:cs="Arial"/>
                <w:sz w:val="20"/>
                <w:szCs w:val="20"/>
              </w:rPr>
              <w:t xml:space="preserve">, ACM </w:t>
            </w:r>
            <w:proofErr w:type="spellStart"/>
            <w:r w:rsidRPr="00DF63F3">
              <w:rPr>
                <w:rFonts w:cs="Arial"/>
                <w:sz w:val="20"/>
                <w:szCs w:val="20"/>
              </w:rPr>
              <w:t>CoNEXT</w:t>
            </w:r>
            <w:proofErr w:type="spellEnd"/>
            <w:r w:rsidRPr="00DF63F3">
              <w:rPr>
                <w:rFonts w:cs="Arial"/>
                <w:sz w:val="20"/>
                <w:szCs w:val="20"/>
              </w:rPr>
              <w:t xml:space="preserve">, 2006. </w:t>
            </w:r>
          </w:p>
          <w:p w14:paraId="0F50076D"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"Traffic classification through simple statistical fingerprinting," M. </w:t>
            </w:r>
            <w:proofErr w:type="spellStart"/>
            <w:r w:rsidRPr="00DF63F3">
              <w:rPr>
                <w:rFonts w:cs="Arial"/>
                <w:sz w:val="20"/>
                <w:szCs w:val="20"/>
              </w:rPr>
              <w:t>Crotti</w:t>
            </w:r>
            <w:proofErr w:type="spellEnd"/>
            <w:r w:rsidRPr="00DF63F3">
              <w:rPr>
                <w:rFonts w:cs="Arial"/>
                <w:sz w:val="20"/>
                <w:szCs w:val="20"/>
              </w:rPr>
              <w:t xml:space="preserve">, M. </w:t>
            </w:r>
            <w:proofErr w:type="spellStart"/>
            <w:r w:rsidRPr="00DF63F3">
              <w:rPr>
                <w:rFonts w:cs="Arial"/>
                <w:sz w:val="20"/>
                <w:szCs w:val="20"/>
              </w:rPr>
              <w:t>Dusi</w:t>
            </w:r>
            <w:proofErr w:type="spellEnd"/>
            <w:r w:rsidRPr="00DF63F3">
              <w:rPr>
                <w:rFonts w:cs="Arial"/>
                <w:sz w:val="20"/>
                <w:szCs w:val="20"/>
              </w:rPr>
              <w:t xml:space="preserve">, F. </w:t>
            </w:r>
            <w:proofErr w:type="spellStart"/>
            <w:r w:rsidRPr="00DF63F3">
              <w:rPr>
                <w:rFonts w:cs="Arial"/>
                <w:sz w:val="20"/>
                <w:szCs w:val="20"/>
              </w:rPr>
              <w:t>Gringoli</w:t>
            </w:r>
            <w:proofErr w:type="spellEnd"/>
            <w:r w:rsidRPr="00DF63F3">
              <w:rPr>
                <w:rFonts w:cs="Arial"/>
                <w:sz w:val="20"/>
                <w:szCs w:val="20"/>
              </w:rPr>
              <w:t xml:space="preserve">, and L. </w:t>
            </w:r>
            <w:proofErr w:type="spellStart"/>
            <w:r w:rsidRPr="00DF63F3">
              <w:rPr>
                <w:rFonts w:cs="Arial"/>
                <w:sz w:val="20"/>
                <w:szCs w:val="20"/>
              </w:rPr>
              <w:t>Salgarelli</w:t>
            </w:r>
            <w:proofErr w:type="spellEnd"/>
            <w:r w:rsidRPr="00DF63F3">
              <w:rPr>
                <w:rFonts w:cs="Arial"/>
                <w:sz w:val="20"/>
                <w:szCs w:val="20"/>
              </w:rPr>
              <w:t xml:space="preserve">, SIGCOMM </w:t>
            </w:r>
            <w:proofErr w:type="spellStart"/>
            <w:r w:rsidRPr="00DF63F3">
              <w:rPr>
                <w:rFonts w:cs="Arial"/>
                <w:sz w:val="20"/>
                <w:szCs w:val="20"/>
              </w:rPr>
              <w:t>Comput</w:t>
            </w:r>
            <w:proofErr w:type="spellEnd"/>
            <w:r w:rsidRPr="00DF63F3">
              <w:rPr>
                <w:rFonts w:cs="Arial"/>
                <w:sz w:val="20"/>
                <w:szCs w:val="20"/>
              </w:rPr>
              <w:t xml:space="preserve">. </w:t>
            </w:r>
            <w:proofErr w:type="spellStart"/>
            <w:r w:rsidRPr="00DF63F3">
              <w:rPr>
                <w:rFonts w:cs="Arial"/>
                <w:sz w:val="20"/>
                <w:szCs w:val="20"/>
              </w:rPr>
              <w:t>Commun</w:t>
            </w:r>
            <w:proofErr w:type="spellEnd"/>
            <w:r w:rsidRPr="00DF63F3">
              <w:rPr>
                <w:rFonts w:cs="Arial"/>
                <w:sz w:val="20"/>
                <w:szCs w:val="20"/>
              </w:rPr>
              <w:t xml:space="preserve">. Rev., 37(1):5.16, 2007. </w:t>
            </w:r>
          </w:p>
          <w:p w14:paraId="0C399B32"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"Graph-based p2p traffic classification at the internet backbone," M. </w:t>
            </w:r>
            <w:proofErr w:type="spellStart"/>
            <w:r w:rsidRPr="00DF63F3">
              <w:rPr>
                <w:rFonts w:cs="Arial"/>
                <w:sz w:val="20"/>
                <w:szCs w:val="20"/>
              </w:rPr>
              <w:t>Iliofotou</w:t>
            </w:r>
            <w:proofErr w:type="spellEnd"/>
            <w:r w:rsidRPr="00DF63F3">
              <w:rPr>
                <w:rFonts w:cs="Arial"/>
                <w:sz w:val="20"/>
                <w:szCs w:val="20"/>
              </w:rPr>
              <w:t xml:space="preserve">, H.-c. Kim, M. </w:t>
            </w:r>
            <w:proofErr w:type="spellStart"/>
            <w:r w:rsidRPr="00DF63F3">
              <w:rPr>
                <w:rFonts w:cs="Arial"/>
                <w:sz w:val="20"/>
                <w:szCs w:val="20"/>
              </w:rPr>
              <w:t>Faloutsos</w:t>
            </w:r>
            <w:proofErr w:type="spellEnd"/>
            <w:r w:rsidRPr="00DF63F3">
              <w:rPr>
                <w:rFonts w:cs="Arial"/>
                <w:sz w:val="20"/>
                <w:szCs w:val="20"/>
              </w:rPr>
              <w:t xml:space="preserve">, M. </w:t>
            </w:r>
            <w:proofErr w:type="spellStart"/>
            <w:r w:rsidRPr="00DF63F3">
              <w:rPr>
                <w:rFonts w:cs="Arial"/>
                <w:sz w:val="20"/>
                <w:szCs w:val="20"/>
              </w:rPr>
              <w:t>Mitzenmacher</w:t>
            </w:r>
            <w:proofErr w:type="spellEnd"/>
            <w:r w:rsidRPr="00DF63F3">
              <w:rPr>
                <w:rFonts w:cs="Arial"/>
                <w:sz w:val="20"/>
                <w:szCs w:val="20"/>
              </w:rPr>
              <w:t xml:space="preserve">, P. </w:t>
            </w:r>
            <w:proofErr w:type="spellStart"/>
            <w:r w:rsidRPr="00DF63F3">
              <w:rPr>
                <w:rFonts w:cs="Arial"/>
                <w:sz w:val="20"/>
                <w:szCs w:val="20"/>
              </w:rPr>
              <w:t>Pappu</w:t>
            </w:r>
            <w:proofErr w:type="spellEnd"/>
            <w:r w:rsidRPr="00DF63F3">
              <w:rPr>
                <w:rFonts w:cs="Arial"/>
                <w:sz w:val="20"/>
                <w:szCs w:val="20"/>
              </w:rPr>
              <w:t xml:space="preserve">, and G. Varghese, IEEE INFOCOM, 2009. </w:t>
            </w:r>
          </w:p>
          <w:p w14:paraId="1903824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"Comparing traffic classifiers," L. </w:t>
            </w:r>
            <w:proofErr w:type="spellStart"/>
            <w:r w:rsidRPr="00DF63F3">
              <w:rPr>
                <w:rFonts w:cs="Arial"/>
                <w:sz w:val="20"/>
                <w:szCs w:val="20"/>
              </w:rPr>
              <w:t>Salgarelli</w:t>
            </w:r>
            <w:proofErr w:type="spellEnd"/>
            <w:r w:rsidRPr="00DF63F3">
              <w:rPr>
                <w:rFonts w:cs="Arial"/>
                <w:sz w:val="20"/>
                <w:szCs w:val="20"/>
              </w:rPr>
              <w:t xml:space="preserve">, F. </w:t>
            </w:r>
            <w:proofErr w:type="spellStart"/>
            <w:r w:rsidRPr="00DF63F3">
              <w:rPr>
                <w:rFonts w:cs="Arial"/>
                <w:sz w:val="20"/>
                <w:szCs w:val="20"/>
              </w:rPr>
              <w:t>Gringoli</w:t>
            </w:r>
            <w:proofErr w:type="spellEnd"/>
            <w:r w:rsidRPr="00DF63F3">
              <w:rPr>
                <w:rFonts w:cs="Arial"/>
                <w:sz w:val="20"/>
                <w:szCs w:val="20"/>
              </w:rPr>
              <w:t xml:space="preserve">, and T. </w:t>
            </w:r>
            <w:proofErr w:type="spellStart"/>
            <w:r w:rsidRPr="00DF63F3">
              <w:rPr>
                <w:rFonts w:cs="Arial"/>
                <w:sz w:val="20"/>
                <w:szCs w:val="20"/>
              </w:rPr>
              <w:t>Karagiannis</w:t>
            </w:r>
            <w:proofErr w:type="spellEnd"/>
            <w:r w:rsidRPr="00DF63F3">
              <w:rPr>
                <w:rFonts w:cs="Arial"/>
                <w:sz w:val="20"/>
                <w:szCs w:val="20"/>
              </w:rPr>
              <w:t xml:space="preserve">, SIGCOMM </w:t>
            </w:r>
            <w:proofErr w:type="spellStart"/>
            <w:r w:rsidRPr="00DF63F3">
              <w:rPr>
                <w:rFonts w:cs="Arial"/>
                <w:sz w:val="20"/>
                <w:szCs w:val="20"/>
              </w:rPr>
              <w:t>Comput</w:t>
            </w:r>
            <w:proofErr w:type="spellEnd"/>
            <w:r w:rsidRPr="00DF63F3">
              <w:rPr>
                <w:rFonts w:cs="Arial"/>
                <w:sz w:val="20"/>
                <w:szCs w:val="20"/>
              </w:rPr>
              <w:t xml:space="preserve">. </w:t>
            </w:r>
            <w:proofErr w:type="spellStart"/>
            <w:r w:rsidRPr="00DF63F3">
              <w:rPr>
                <w:rFonts w:cs="Arial"/>
                <w:sz w:val="20"/>
                <w:szCs w:val="20"/>
              </w:rPr>
              <w:t>Commun</w:t>
            </w:r>
            <w:proofErr w:type="spellEnd"/>
            <w:r w:rsidRPr="00DF63F3">
              <w:rPr>
                <w:rFonts w:cs="Arial"/>
                <w:sz w:val="20"/>
                <w:szCs w:val="20"/>
              </w:rPr>
              <w:t xml:space="preserve">. Rev., 37(3):65.68, 2007. </w:t>
            </w:r>
          </w:p>
          <w:p w14:paraId="36AA2268"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"BLINC: Multilevel Traffic Classification in the Dark," T. </w:t>
            </w:r>
            <w:proofErr w:type="spellStart"/>
            <w:r w:rsidRPr="00DF63F3">
              <w:rPr>
                <w:rFonts w:cs="Arial"/>
                <w:sz w:val="20"/>
                <w:szCs w:val="20"/>
              </w:rPr>
              <w:t>Karagiannis</w:t>
            </w:r>
            <w:proofErr w:type="spellEnd"/>
            <w:r w:rsidRPr="00DF63F3">
              <w:rPr>
                <w:rFonts w:cs="Arial"/>
                <w:sz w:val="20"/>
                <w:szCs w:val="20"/>
              </w:rPr>
              <w:t xml:space="preserve">, K. </w:t>
            </w:r>
            <w:proofErr w:type="spellStart"/>
            <w:r w:rsidRPr="00DF63F3">
              <w:rPr>
                <w:rFonts w:cs="Arial"/>
                <w:sz w:val="20"/>
                <w:szCs w:val="20"/>
              </w:rPr>
              <w:t>Papagiannaki</w:t>
            </w:r>
            <w:proofErr w:type="spellEnd"/>
            <w:r w:rsidRPr="00DF63F3">
              <w:rPr>
                <w:rFonts w:cs="Arial"/>
                <w:sz w:val="20"/>
                <w:szCs w:val="20"/>
              </w:rPr>
              <w:t xml:space="preserve">, and M. </w:t>
            </w:r>
            <w:proofErr w:type="spellStart"/>
            <w:r w:rsidRPr="00DF63F3">
              <w:rPr>
                <w:rFonts w:cs="Arial"/>
                <w:sz w:val="20"/>
                <w:szCs w:val="20"/>
              </w:rPr>
              <w:t>Faloutsos</w:t>
            </w:r>
            <w:proofErr w:type="spellEnd"/>
            <w:r w:rsidRPr="00DF63F3">
              <w:rPr>
                <w:rFonts w:cs="Arial"/>
                <w:sz w:val="20"/>
                <w:szCs w:val="20"/>
              </w:rPr>
              <w:t xml:space="preserve">, ACM SIGCOMM, Philadelphia, PA, August 2005. </w:t>
            </w:r>
          </w:p>
          <w:p w14:paraId="37F6BB3C" w14:textId="77777777" w:rsidR="00681F3E" w:rsidRPr="00DF63F3" w:rsidRDefault="00681F3E" w:rsidP="00910866">
            <w:pPr>
              <w:spacing w:beforeLines="1" w:before="2" w:afterLines="1" w:after="2"/>
              <w:ind w:left="1440"/>
              <w:rPr>
                <w:rFonts w:cs="Arial"/>
                <w:sz w:val="20"/>
                <w:szCs w:val="20"/>
              </w:rPr>
            </w:pPr>
          </w:p>
          <w:p w14:paraId="0F79C344"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proofErr w:type="spellStart"/>
            <w:r w:rsidRPr="00DF63F3">
              <w:rPr>
                <w:rFonts w:cs="Arial"/>
                <w:sz w:val="20"/>
                <w:szCs w:val="20"/>
              </w:rPr>
              <w:t>PortLoad</w:t>
            </w:r>
            <w:proofErr w:type="spellEnd"/>
            <w:r w:rsidRPr="00DF63F3">
              <w:rPr>
                <w:rFonts w:cs="Arial"/>
                <w:sz w:val="20"/>
                <w:szCs w:val="20"/>
              </w:rPr>
              <w:t xml:space="preserve">: taking the best of two worlds in traffic classification," Giuseppe </w:t>
            </w:r>
            <w:proofErr w:type="spellStart"/>
            <w:r w:rsidRPr="00DF63F3">
              <w:rPr>
                <w:rFonts w:cs="Arial"/>
                <w:sz w:val="20"/>
                <w:szCs w:val="20"/>
              </w:rPr>
              <w:t>Aceto</w:t>
            </w:r>
            <w:proofErr w:type="spellEnd"/>
            <w:r w:rsidRPr="00DF63F3">
              <w:rPr>
                <w:rFonts w:cs="Arial"/>
                <w:sz w:val="20"/>
                <w:szCs w:val="20"/>
              </w:rPr>
              <w:t xml:space="preserve">, Alberto </w:t>
            </w:r>
            <w:proofErr w:type="spellStart"/>
            <w:r w:rsidRPr="00DF63F3">
              <w:rPr>
                <w:rFonts w:cs="Arial"/>
                <w:sz w:val="20"/>
                <w:szCs w:val="20"/>
              </w:rPr>
              <w:t>Dainotti</w:t>
            </w:r>
            <w:proofErr w:type="spellEnd"/>
            <w:r w:rsidRPr="00DF63F3">
              <w:rPr>
                <w:rFonts w:cs="Arial"/>
                <w:sz w:val="20"/>
                <w:szCs w:val="20"/>
              </w:rPr>
              <w:t xml:space="preserve">, Walter de Donato, Antonio </w:t>
            </w:r>
            <w:proofErr w:type="spellStart"/>
            <w:r w:rsidRPr="00DF63F3">
              <w:rPr>
                <w:rFonts w:cs="Arial"/>
                <w:sz w:val="20"/>
                <w:szCs w:val="20"/>
              </w:rPr>
              <w:t>Pescape</w:t>
            </w:r>
            <w:proofErr w:type="spellEnd"/>
            <w:r w:rsidRPr="00DF63F3">
              <w:rPr>
                <w:rFonts w:cs="Arial"/>
                <w:sz w:val="20"/>
                <w:szCs w:val="20"/>
              </w:rPr>
              <w:t xml:space="preserve">, IEEE INFOCOM, 2010 </w:t>
            </w:r>
          </w:p>
          <w:p w14:paraId="4D44D2B5"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"Lightweight, payload-based traffic classification: An experimental evaluation," M. </w:t>
            </w:r>
            <w:proofErr w:type="spellStart"/>
            <w:r w:rsidRPr="00DF63F3">
              <w:rPr>
                <w:rFonts w:cs="Arial"/>
                <w:sz w:val="20"/>
                <w:szCs w:val="20"/>
              </w:rPr>
              <w:t>Morandi</w:t>
            </w:r>
            <w:proofErr w:type="spellEnd"/>
            <w:r w:rsidRPr="00DF63F3">
              <w:rPr>
                <w:rFonts w:cs="Arial"/>
                <w:sz w:val="20"/>
                <w:szCs w:val="20"/>
              </w:rPr>
              <w:t xml:space="preserve"> O. </w:t>
            </w:r>
            <w:proofErr w:type="spellStart"/>
            <w:r w:rsidRPr="00DF63F3">
              <w:rPr>
                <w:rFonts w:cs="Arial"/>
                <w:sz w:val="20"/>
                <w:szCs w:val="20"/>
              </w:rPr>
              <w:t>Baldini</w:t>
            </w:r>
            <w:proofErr w:type="spellEnd"/>
            <w:r w:rsidRPr="00DF63F3">
              <w:rPr>
                <w:rFonts w:cs="Arial"/>
                <w:sz w:val="20"/>
                <w:szCs w:val="20"/>
              </w:rPr>
              <w:t xml:space="preserve"> A. </w:t>
            </w:r>
            <w:proofErr w:type="spellStart"/>
            <w:r w:rsidRPr="00DF63F3">
              <w:rPr>
                <w:rFonts w:cs="Arial"/>
                <w:sz w:val="20"/>
                <w:szCs w:val="20"/>
              </w:rPr>
              <w:t>Monclus</w:t>
            </w:r>
            <w:proofErr w:type="spellEnd"/>
            <w:r w:rsidRPr="00DF63F3">
              <w:rPr>
                <w:rFonts w:cs="Arial"/>
                <w:sz w:val="20"/>
                <w:szCs w:val="20"/>
              </w:rPr>
              <w:t xml:space="preserve"> P. </w:t>
            </w:r>
            <w:proofErr w:type="spellStart"/>
            <w:r w:rsidRPr="00DF63F3">
              <w:rPr>
                <w:rFonts w:cs="Arial"/>
                <w:sz w:val="20"/>
                <w:szCs w:val="20"/>
              </w:rPr>
              <w:t>Risso</w:t>
            </w:r>
            <w:proofErr w:type="spellEnd"/>
            <w:r w:rsidRPr="00DF63F3">
              <w:rPr>
                <w:rFonts w:cs="Arial"/>
                <w:sz w:val="20"/>
                <w:szCs w:val="20"/>
              </w:rPr>
              <w:t xml:space="preserve">, F. </w:t>
            </w:r>
            <w:proofErr w:type="spellStart"/>
            <w:r w:rsidRPr="00DF63F3">
              <w:rPr>
                <w:rFonts w:cs="Arial"/>
                <w:sz w:val="20"/>
                <w:szCs w:val="20"/>
              </w:rPr>
              <w:t>Baldi</w:t>
            </w:r>
            <w:proofErr w:type="spellEnd"/>
            <w:r w:rsidRPr="00DF63F3">
              <w:rPr>
                <w:rFonts w:cs="Arial"/>
                <w:sz w:val="20"/>
                <w:szCs w:val="20"/>
              </w:rPr>
              <w:t xml:space="preserve">, ICC08, May 2008. </w:t>
            </w:r>
          </w:p>
          <w:p w14:paraId="64543CC6" w14:textId="77777777" w:rsidR="00681F3E" w:rsidRPr="00DF63F3" w:rsidRDefault="00681F3E" w:rsidP="00910866">
            <w:pPr>
              <w:spacing w:beforeLines="1" w:before="2" w:afterLines="1" w:after="2"/>
              <w:ind w:left="1440"/>
              <w:rPr>
                <w:rFonts w:cs="Arial"/>
                <w:sz w:val="20"/>
                <w:szCs w:val="20"/>
              </w:rPr>
            </w:pPr>
          </w:p>
          <w:p w14:paraId="0EAC5BAA"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Social Network &amp; Mobile Traffic</w:t>
            </w:r>
            <w:r w:rsidRPr="00DF63F3">
              <w:rPr>
                <w:rFonts w:cs="Arial"/>
                <w:sz w:val="20"/>
                <w:szCs w:val="20"/>
              </w:rPr>
              <w:t xml:space="preserve"> </w:t>
            </w:r>
          </w:p>
          <w:p w14:paraId="0545332C"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"An Analysis of Social Network-Based Sybil </w:t>
            </w:r>
            <w:proofErr w:type="spellStart"/>
            <w:r w:rsidRPr="00DF63F3">
              <w:rPr>
                <w:rFonts w:cs="Arial"/>
                <w:sz w:val="20"/>
                <w:szCs w:val="20"/>
              </w:rPr>
              <w:t>Defenses</w:t>
            </w:r>
            <w:proofErr w:type="spellEnd"/>
            <w:r w:rsidRPr="00DF63F3">
              <w:rPr>
                <w:rFonts w:cs="Arial"/>
                <w:sz w:val="20"/>
                <w:szCs w:val="20"/>
              </w:rPr>
              <w:t xml:space="preserve">," </w:t>
            </w:r>
            <w:proofErr w:type="spellStart"/>
            <w:r w:rsidRPr="00DF63F3">
              <w:rPr>
                <w:rFonts w:cs="Arial"/>
                <w:sz w:val="20"/>
                <w:szCs w:val="20"/>
              </w:rPr>
              <w:t>Bimal</w:t>
            </w:r>
            <w:proofErr w:type="spellEnd"/>
            <w:r w:rsidRPr="00DF63F3">
              <w:rPr>
                <w:rFonts w:cs="Arial"/>
                <w:sz w:val="20"/>
                <w:szCs w:val="20"/>
              </w:rPr>
              <w:t xml:space="preserve"> </w:t>
            </w:r>
            <w:proofErr w:type="spellStart"/>
            <w:r w:rsidRPr="00DF63F3">
              <w:rPr>
                <w:rFonts w:cs="Arial"/>
                <w:sz w:val="20"/>
                <w:szCs w:val="20"/>
              </w:rPr>
              <w:t>Viswanath</w:t>
            </w:r>
            <w:proofErr w:type="spellEnd"/>
            <w:r w:rsidRPr="00DF63F3">
              <w:rPr>
                <w:rFonts w:cs="Arial"/>
                <w:sz w:val="20"/>
                <w:szCs w:val="20"/>
              </w:rPr>
              <w:t xml:space="preserve">, Ansley Post, Krishna P. </w:t>
            </w:r>
            <w:proofErr w:type="spellStart"/>
            <w:r w:rsidRPr="00DF63F3">
              <w:rPr>
                <w:rFonts w:cs="Arial"/>
                <w:sz w:val="20"/>
                <w:szCs w:val="20"/>
              </w:rPr>
              <w:t>Gummadi</w:t>
            </w:r>
            <w:proofErr w:type="spellEnd"/>
            <w:r w:rsidRPr="00DF63F3">
              <w:rPr>
                <w:rFonts w:cs="Arial"/>
                <w:sz w:val="20"/>
                <w:szCs w:val="20"/>
              </w:rPr>
              <w:t xml:space="preserve">, Alan </w:t>
            </w:r>
            <w:proofErr w:type="spellStart"/>
            <w:r w:rsidRPr="00DF63F3">
              <w:rPr>
                <w:rFonts w:cs="Arial"/>
                <w:sz w:val="20"/>
                <w:szCs w:val="20"/>
              </w:rPr>
              <w:t>Mislove</w:t>
            </w:r>
            <w:proofErr w:type="spellEnd"/>
            <w:r w:rsidRPr="00DF63F3">
              <w:rPr>
                <w:rFonts w:cs="Arial"/>
                <w:sz w:val="20"/>
                <w:szCs w:val="20"/>
              </w:rPr>
              <w:t xml:space="preserve">, ACM SIGCOMM, 2010. </w:t>
            </w:r>
          </w:p>
          <w:p w14:paraId="4AC8CB1E"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"You are who you know: Inferring user profiles in online social networks," A. </w:t>
            </w:r>
            <w:proofErr w:type="spellStart"/>
            <w:r w:rsidRPr="00DF63F3">
              <w:rPr>
                <w:rFonts w:cs="Arial"/>
                <w:sz w:val="20"/>
                <w:szCs w:val="20"/>
              </w:rPr>
              <w:t>Mislove</w:t>
            </w:r>
            <w:proofErr w:type="spellEnd"/>
            <w:r w:rsidRPr="00DF63F3">
              <w:rPr>
                <w:rFonts w:cs="Arial"/>
                <w:sz w:val="20"/>
                <w:szCs w:val="20"/>
              </w:rPr>
              <w:t xml:space="preserve">, B. </w:t>
            </w:r>
            <w:proofErr w:type="spellStart"/>
            <w:r w:rsidRPr="00DF63F3">
              <w:rPr>
                <w:rFonts w:cs="Arial"/>
                <w:sz w:val="20"/>
                <w:szCs w:val="20"/>
              </w:rPr>
              <w:t>Viswanath</w:t>
            </w:r>
            <w:proofErr w:type="spellEnd"/>
            <w:r w:rsidRPr="00DF63F3">
              <w:rPr>
                <w:rFonts w:cs="Arial"/>
                <w:sz w:val="20"/>
                <w:szCs w:val="20"/>
              </w:rPr>
              <w:t xml:space="preserve">, K. P. </w:t>
            </w:r>
            <w:proofErr w:type="spellStart"/>
            <w:r w:rsidRPr="00DF63F3">
              <w:rPr>
                <w:rFonts w:cs="Arial"/>
                <w:sz w:val="20"/>
                <w:szCs w:val="20"/>
              </w:rPr>
              <w:t>Gummadi</w:t>
            </w:r>
            <w:proofErr w:type="spellEnd"/>
            <w:r w:rsidRPr="00DF63F3">
              <w:rPr>
                <w:rFonts w:cs="Arial"/>
                <w:sz w:val="20"/>
                <w:szCs w:val="20"/>
              </w:rPr>
              <w:t xml:space="preserve">, and P. </w:t>
            </w:r>
            <w:proofErr w:type="spellStart"/>
            <w:r w:rsidRPr="00DF63F3">
              <w:rPr>
                <w:rFonts w:cs="Arial"/>
                <w:sz w:val="20"/>
                <w:szCs w:val="20"/>
              </w:rPr>
              <w:t>Druschel</w:t>
            </w:r>
            <w:proofErr w:type="spellEnd"/>
            <w:r w:rsidRPr="00DF63F3">
              <w:rPr>
                <w:rFonts w:cs="Arial"/>
                <w:sz w:val="20"/>
                <w:szCs w:val="20"/>
              </w:rPr>
              <w:t xml:space="preserve">. In Proc. WSDM10, New York, NY, Feb 2010. </w:t>
            </w:r>
          </w:p>
          <w:p w14:paraId="14251737"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 User Interactions in Social Networks and their Implications," C. Wilson, B. </w:t>
            </w:r>
            <w:proofErr w:type="spellStart"/>
            <w:r w:rsidRPr="00DF63F3">
              <w:rPr>
                <w:rFonts w:cs="Arial"/>
                <w:sz w:val="20"/>
                <w:szCs w:val="20"/>
              </w:rPr>
              <w:t>Boe</w:t>
            </w:r>
            <w:proofErr w:type="spellEnd"/>
            <w:r w:rsidRPr="00DF63F3">
              <w:rPr>
                <w:rFonts w:cs="Arial"/>
                <w:sz w:val="20"/>
                <w:szCs w:val="20"/>
              </w:rPr>
              <w:t xml:space="preserve">, A. Sala, K. P. N. </w:t>
            </w:r>
            <w:proofErr w:type="spellStart"/>
            <w:r w:rsidRPr="00DF63F3">
              <w:rPr>
                <w:rFonts w:cs="Arial"/>
                <w:sz w:val="20"/>
                <w:szCs w:val="20"/>
              </w:rPr>
              <w:t>Puttaswamy</w:t>
            </w:r>
            <w:proofErr w:type="spellEnd"/>
            <w:r w:rsidRPr="00DF63F3">
              <w:rPr>
                <w:rFonts w:cs="Arial"/>
                <w:sz w:val="20"/>
                <w:szCs w:val="20"/>
              </w:rPr>
              <w:t xml:space="preserve">, and B. Y. Zhao. In Proc. Eurosys09, Nuremberg, Germany, Apr 2009. </w:t>
            </w:r>
          </w:p>
          <w:p w14:paraId="6DF8603C"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"Comparison of Online Social Relations in Terms of Volume vs. Interaction: A Case Study of </w:t>
            </w:r>
            <w:proofErr w:type="spellStart"/>
            <w:r w:rsidRPr="00DF63F3">
              <w:rPr>
                <w:rFonts w:cs="Arial"/>
                <w:sz w:val="20"/>
                <w:szCs w:val="20"/>
              </w:rPr>
              <w:t>Cyworld</w:t>
            </w:r>
            <w:proofErr w:type="spellEnd"/>
            <w:r w:rsidRPr="00DF63F3">
              <w:rPr>
                <w:rFonts w:cs="Arial"/>
                <w:sz w:val="20"/>
                <w:szCs w:val="20"/>
              </w:rPr>
              <w:t xml:space="preserve">", H. Chun, H. </w:t>
            </w:r>
            <w:proofErr w:type="spellStart"/>
            <w:r w:rsidRPr="00DF63F3">
              <w:rPr>
                <w:rFonts w:cs="Arial"/>
                <w:sz w:val="20"/>
                <w:szCs w:val="20"/>
              </w:rPr>
              <w:t>Kwak</w:t>
            </w:r>
            <w:proofErr w:type="spellEnd"/>
            <w:r w:rsidRPr="00DF63F3">
              <w:rPr>
                <w:rFonts w:cs="Arial"/>
                <w:sz w:val="20"/>
                <w:szCs w:val="20"/>
              </w:rPr>
              <w:t xml:space="preserve">, Y. </w:t>
            </w:r>
            <w:proofErr w:type="spellStart"/>
            <w:r w:rsidRPr="00DF63F3">
              <w:rPr>
                <w:rFonts w:cs="Arial"/>
                <w:sz w:val="20"/>
                <w:szCs w:val="20"/>
              </w:rPr>
              <w:t>Eom</w:t>
            </w:r>
            <w:proofErr w:type="spellEnd"/>
            <w:r w:rsidRPr="00DF63F3">
              <w:rPr>
                <w:rFonts w:cs="Arial"/>
                <w:sz w:val="20"/>
                <w:szCs w:val="20"/>
              </w:rPr>
              <w:t xml:space="preserve">, Y. </w:t>
            </w:r>
            <w:proofErr w:type="spellStart"/>
            <w:r w:rsidRPr="00DF63F3">
              <w:rPr>
                <w:rFonts w:cs="Arial"/>
                <w:sz w:val="20"/>
                <w:szCs w:val="20"/>
              </w:rPr>
              <w:t>Ahn</w:t>
            </w:r>
            <w:proofErr w:type="spellEnd"/>
            <w:r w:rsidRPr="00DF63F3">
              <w:rPr>
                <w:rFonts w:cs="Arial"/>
                <w:sz w:val="20"/>
                <w:szCs w:val="20"/>
              </w:rPr>
              <w:t xml:space="preserve">, S. Moon, H. </w:t>
            </w:r>
            <w:proofErr w:type="spellStart"/>
            <w:r w:rsidRPr="00DF63F3">
              <w:rPr>
                <w:rFonts w:cs="Arial"/>
                <w:sz w:val="20"/>
                <w:szCs w:val="20"/>
              </w:rPr>
              <w:t>Jeong</w:t>
            </w:r>
            <w:proofErr w:type="spellEnd"/>
            <w:r w:rsidRPr="00DF63F3">
              <w:rPr>
                <w:rFonts w:cs="Arial"/>
                <w:sz w:val="20"/>
                <w:szCs w:val="20"/>
              </w:rPr>
              <w:t xml:space="preserve">, ACM SIGCOMM IMC 200. </w:t>
            </w:r>
          </w:p>
          <w:p w14:paraId="6C90D408"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"Analysis of topological characteristics of huge online social networking services," Y.-Y. </w:t>
            </w:r>
            <w:proofErr w:type="spellStart"/>
            <w:r w:rsidRPr="00DF63F3">
              <w:rPr>
                <w:rFonts w:cs="Arial"/>
                <w:sz w:val="20"/>
                <w:szCs w:val="20"/>
              </w:rPr>
              <w:t>Ahn</w:t>
            </w:r>
            <w:proofErr w:type="spellEnd"/>
            <w:r w:rsidRPr="00DF63F3">
              <w:rPr>
                <w:rFonts w:cs="Arial"/>
                <w:sz w:val="20"/>
                <w:szCs w:val="20"/>
              </w:rPr>
              <w:t xml:space="preserve">, WWW 07, New York, NY, USA, 2007. </w:t>
            </w:r>
          </w:p>
          <w:p w14:paraId="0B232907"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lastRenderedPageBreak/>
              <w:t xml:space="preserve">"Statistical properties of community structure in large social and information networks," J. </w:t>
            </w:r>
            <w:proofErr w:type="spellStart"/>
            <w:r w:rsidRPr="00DF63F3">
              <w:rPr>
                <w:rFonts w:cs="Arial"/>
                <w:sz w:val="20"/>
                <w:szCs w:val="20"/>
              </w:rPr>
              <w:t>Leskovec</w:t>
            </w:r>
            <w:proofErr w:type="spellEnd"/>
            <w:r w:rsidRPr="00DF63F3">
              <w:rPr>
                <w:rFonts w:cs="Arial"/>
                <w:sz w:val="20"/>
                <w:szCs w:val="20"/>
              </w:rPr>
              <w:t xml:space="preserve">, WWW08, New York, NY, USA, 2008. </w:t>
            </w:r>
          </w:p>
          <w:p w14:paraId="5EE9973B"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"A First Look at Traffic on Smartphones, H. </w:t>
            </w:r>
            <w:proofErr w:type="spellStart"/>
            <w:r w:rsidRPr="00DF63F3">
              <w:rPr>
                <w:rFonts w:cs="Arial"/>
                <w:sz w:val="20"/>
                <w:szCs w:val="20"/>
              </w:rPr>
              <w:t>Falaki</w:t>
            </w:r>
            <w:proofErr w:type="spellEnd"/>
            <w:r w:rsidRPr="00DF63F3">
              <w:rPr>
                <w:rFonts w:cs="Arial"/>
                <w:sz w:val="20"/>
                <w:szCs w:val="20"/>
              </w:rPr>
              <w:t xml:space="preserve">, D. </w:t>
            </w:r>
            <w:proofErr w:type="spellStart"/>
            <w:r w:rsidRPr="00DF63F3">
              <w:rPr>
                <w:rFonts w:cs="Arial"/>
                <w:sz w:val="20"/>
                <w:szCs w:val="20"/>
              </w:rPr>
              <w:t>Lymberopoulos</w:t>
            </w:r>
            <w:proofErr w:type="spellEnd"/>
            <w:r w:rsidRPr="00DF63F3">
              <w:rPr>
                <w:rFonts w:cs="Arial"/>
                <w:sz w:val="20"/>
                <w:szCs w:val="20"/>
              </w:rPr>
              <w:t xml:space="preserve">, R. Mahajan, S. </w:t>
            </w:r>
            <w:proofErr w:type="spellStart"/>
            <w:r w:rsidRPr="00DF63F3">
              <w:rPr>
                <w:rFonts w:cs="Arial"/>
                <w:sz w:val="20"/>
                <w:szCs w:val="20"/>
              </w:rPr>
              <w:t>Kandula</w:t>
            </w:r>
            <w:proofErr w:type="spellEnd"/>
            <w:r w:rsidRPr="00DF63F3">
              <w:rPr>
                <w:rFonts w:cs="Arial"/>
                <w:sz w:val="20"/>
                <w:szCs w:val="20"/>
              </w:rPr>
              <w:t xml:space="preserve">, and D. </w:t>
            </w:r>
            <w:proofErr w:type="spellStart"/>
            <w:r w:rsidRPr="00DF63F3">
              <w:rPr>
                <w:rFonts w:cs="Arial"/>
                <w:sz w:val="20"/>
                <w:szCs w:val="20"/>
              </w:rPr>
              <w:t>Estrin</w:t>
            </w:r>
            <w:proofErr w:type="spellEnd"/>
            <w:r w:rsidRPr="00DF63F3">
              <w:rPr>
                <w:rFonts w:cs="Arial"/>
                <w:sz w:val="20"/>
                <w:szCs w:val="20"/>
              </w:rPr>
              <w:t xml:space="preserve">, ACM Internet Measurement Conference, Melbourne, Australia, Nov. 1-3, 2010. </w:t>
            </w:r>
          </w:p>
          <w:p w14:paraId="425B9A49"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"A First Look at Mobile Hand-held Device Traffic," G. Maier, F. Schneider, and A. </w:t>
            </w:r>
            <w:proofErr w:type="spellStart"/>
            <w:r w:rsidRPr="00DF63F3">
              <w:rPr>
                <w:rFonts w:cs="Arial"/>
                <w:sz w:val="20"/>
                <w:szCs w:val="20"/>
              </w:rPr>
              <w:t>Feldmann</w:t>
            </w:r>
            <w:proofErr w:type="spellEnd"/>
            <w:r w:rsidRPr="00DF63F3">
              <w:rPr>
                <w:rFonts w:cs="Arial"/>
                <w:sz w:val="20"/>
                <w:szCs w:val="20"/>
              </w:rPr>
              <w:t xml:space="preserve">, Passive and Active Measurement, Zurich, Switzerland, Apr. 7-9, 2010. </w:t>
            </w:r>
          </w:p>
          <w:p w14:paraId="4F3AB2EB"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"A Comparative Study of Handheld and Non-Handheld Traffic in Campus </w:t>
            </w:r>
            <w:proofErr w:type="spellStart"/>
            <w:r w:rsidRPr="00DF63F3">
              <w:rPr>
                <w:rFonts w:cs="Arial"/>
                <w:sz w:val="20"/>
                <w:szCs w:val="20"/>
              </w:rPr>
              <w:t>WiFi</w:t>
            </w:r>
            <w:proofErr w:type="spellEnd"/>
            <w:r w:rsidRPr="00DF63F3">
              <w:rPr>
                <w:rFonts w:cs="Arial"/>
                <w:sz w:val="20"/>
                <w:szCs w:val="20"/>
              </w:rPr>
              <w:t xml:space="preserve"> Networks," A. </w:t>
            </w:r>
            <w:proofErr w:type="spellStart"/>
            <w:r w:rsidRPr="00DF63F3">
              <w:rPr>
                <w:rFonts w:cs="Arial"/>
                <w:sz w:val="20"/>
                <w:szCs w:val="20"/>
              </w:rPr>
              <w:t>Gember</w:t>
            </w:r>
            <w:proofErr w:type="spellEnd"/>
            <w:r w:rsidRPr="00DF63F3">
              <w:rPr>
                <w:rFonts w:cs="Arial"/>
                <w:sz w:val="20"/>
                <w:szCs w:val="20"/>
              </w:rPr>
              <w:t xml:space="preserve">, A. </w:t>
            </w:r>
            <w:proofErr w:type="spellStart"/>
            <w:r w:rsidRPr="00DF63F3">
              <w:rPr>
                <w:rFonts w:cs="Arial"/>
                <w:sz w:val="20"/>
                <w:szCs w:val="20"/>
              </w:rPr>
              <w:t>Anand</w:t>
            </w:r>
            <w:proofErr w:type="spellEnd"/>
            <w:r w:rsidRPr="00DF63F3">
              <w:rPr>
                <w:rFonts w:cs="Arial"/>
                <w:sz w:val="20"/>
                <w:szCs w:val="20"/>
              </w:rPr>
              <w:t xml:space="preserve">, and A. </w:t>
            </w:r>
            <w:proofErr w:type="spellStart"/>
            <w:r w:rsidRPr="00DF63F3">
              <w:rPr>
                <w:rFonts w:cs="Arial"/>
                <w:sz w:val="20"/>
                <w:szCs w:val="20"/>
              </w:rPr>
              <w:t>Akella</w:t>
            </w:r>
            <w:proofErr w:type="spellEnd"/>
            <w:r w:rsidRPr="00DF63F3">
              <w:rPr>
                <w:rFonts w:cs="Arial"/>
                <w:sz w:val="20"/>
                <w:szCs w:val="20"/>
              </w:rPr>
              <w:t xml:space="preserve">, Passive and Active Measurement, Atlanta, USA, Mar. 20-22, 2011. </w:t>
            </w:r>
          </w:p>
          <w:p w14:paraId="19EEB764"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"Measurement Analysis of Mobile Data Networks," Young J. Won, B.C. Park, S.C. Hong, K.B. Jung, H.T. </w:t>
            </w:r>
            <w:proofErr w:type="spellStart"/>
            <w:r w:rsidRPr="00DF63F3">
              <w:rPr>
                <w:rFonts w:cs="Arial"/>
                <w:sz w:val="20"/>
                <w:szCs w:val="20"/>
              </w:rPr>
              <w:t>Ju</w:t>
            </w:r>
            <w:proofErr w:type="spellEnd"/>
            <w:r w:rsidRPr="00DF63F3">
              <w:rPr>
                <w:rFonts w:cs="Arial"/>
                <w:sz w:val="20"/>
                <w:szCs w:val="20"/>
              </w:rPr>
              <w:t>, and James W. Hong, Passive and Active Measurement Conference (PAM 2007), Louvain-la-</w:t>
            </w:r>
            <w:proofErr w:type="spellStart"/>
            <w:r w:rsidRPr="00DF63F3">
              <w:rPr>
                <w:rFonts w:cs="Arial"/>
                <w:sz w:val="20"/>
                <w:szCs w:val="20"/>
              </w:rPr>
              <w:t>neuve</w:t>
            </w:r>
            <w:proofErr w:type="spellEnd"/>
            <w:r w:rsidRPr="00DF63F3">
              <w:rPr>
                <w:rFonts w:cs="Arial"/>
                <w:sz w:val="20"/>
                <w:szCs w:val="20"/>
              </w:rPr>
              <w:t xml:space="preserve">, Belgium, Apr. 5-6, 2007, pp. 223-227. </w:t>
            </w:r>
          </w:p>
          <w:p w14:paraId="75FE3EE2" w14:textId="77777777" w:rsidR="00681F3E" w:rsidRPr="00DF63F3" w:rsidRDefault="00681F3E" w:rsidP="00910866">
            <w:pPr>
              <w:spacing w:beforeLines="1" w:before="2" w:afterLines="1" w:after="2"/>
              <w:ind w:left="1440"/>
              <w:rPr>
                <w:rFonts w:cs="Arial"/>
                <w:sz w:val="20"/>
                <w:szCs w:val="20"/>
              </w:rPr>
            </w:pPr>
          </w:p>
          <w:p w14:paraId="35BF4FD9"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Network Performance / Virtualization</w:t>
            </w:r>
            <w:r w:rsidRPr="00DF63F3">
              <w:rPr>
                <w:rFonts w:cs="Arial"/>
                <w:sz w:val="20"/>
                <w:szCs w:val="20"/>
              </w:rPr>
              <w:t xml:space="preserve"> </w:t>
            </w:r>
          </w:p>
          <w:p w14:paraId="07671978"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"Characterizing user </w:t>
            </w:r>
            <w:proofErr w:type="spellStart"/>
            <w:r w:rsidRPr="00DF63F3">
              <w:rPr>
                <w:rFonts w:cs="Arial"/>
                <w:sz w:val="20"/>
                <w:szCs w:val="20"/>
              </w:rPr>
              <w:t>behavior</w:t>
            </w:r>
            <w:proofErr w:type="spellEnd"/>
            <w:r w:rsidRPr="00DF63F3">
              <w:rPr>
                <w:rFonts w:cs="Arial"/>
                <w:sz w:val="20"/>
                <w:szCs w:val="20"/>
              </w:rPr>
              <w:t xml:space="preserve"> and network performance in a public wireless LAN," A. Balachandran, G. </w:t>
            </w:r>
            <w:proofErr w:type="spellStart"/>
            <w:r w:rsidRPr="00DF63F3">
              <w:rPr>
                <w:rFonts w:cs="Arial"/>
                <w:sz w:val="20"/>
                <w:szCs w:val="20"/>
              </w:rPr>
              <w:t>Voelker</w:t>
            </w:r>
            <w:proofErr w:type="spellEnd"/>
            <w:r w:rsidRPr="00DF63F3">
              <w:rPr>
                <w:rFonts w:cs="Arial"/>
                <w:sz w:val="20"/>
                <w:szCs w:val="20"/>
              </w:rPr>
              <w:t xml:space="preserve">, P. </w:t>
            </w:r>
            <w:proofErr w:type="spellStart"/>
            <w:r w:rsidRPr="00DF63F3">
              <w:rPr>
                <w:rFonts w:cs="Arial"/>
                <w:sz w:val="20"/>
                <w:szCs w:val="20"/>
              </w:rPr>
              <w:t>Bahl</w:t>
            </w:r>
            <w:proofErr w:type="spellEnd"/>
            <w:r w:rsidRPr="00DF63F3">
              <w:rPr>
                <w:rFonts w:cs="Arial"/>
                <w:sz w:val="20"/>
                <w:szCs w:val="20"/>
              </w:rPr>
              <w:t xml:space="preserve">, P. </w:t>
            </w:r>
            <w:proofErr w:type="spellStart"/>
            <w:r w:rsidRPr="00DF63F3">
              <w:rPr>
                <w:rFonts w:cs="Arial"/>
                <w:sz w:val="20"/>
                <w:szCs w:val="20"/>
              </w:rPr>
              <w:t>Rangan</w:t>
            </w:r>
            <w:proofErr w:type="spellEnd"/>
            <w:r w:rsidRPr="00DF63F3">
              <w:rPr>
                <w:rFonts w:cs="Arial"/>
                <w:sz w:val="20"/>
                <w:szCs w:val="20"/>
              </w:rPr>
              <w:t xml:space="preserve">, ACM SIGMETRICS, 2002. </w:t>
            </w:r>
          </w:p>
          <w:p w14:paraId="1948B7B6"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w:t>
            </w:r>
            <w:proofErr w:type="spellStart"/>
            <w:r w:rsidRPr="00DF63F3">
              <w:rPr>
                <w:rFonts w:cs="Arial"/>
                <w:sz w:val="20"/>
                <w:szCs w:val="20"/>
              </w:rPr>
              <w:t>Netgauge</w:t>
            </w:r>
            <w:proofErr w:type="spellEnd"/>
            <w:r w:rsidRPr="00DF63F3">
              <w:rPr>
                <w:rFonts w:cs="Arial"/>
                <w:sz w:val="20"/>
                <w:szCs w:val="20"/>
              </w:rPr>
              <w:t xml:space="preserve">: A Network Performance Measurement Framework," T. </w:t>
            </w:r>
            <w:proofErr w:type="spellStart"/>
            <w:r w:rsidRPr="00DF63F3">
              <w:rPr>
                <w:rFonts w:cs="Arial"/>
                <w:sz w:val="20"/>
                <w:szCs w:val="20"/>
              </w:rPr>
              <w:t>Hoefler</w:t>
            </w:r>
            <w:proofErr w:type="spellEnd"/>
            <w:r w:rsidRPr="00DF63F3">
              <w:rPr>
                <w:rFonts w:cs="Arial"/>
                <w:sz w:val="20"/>
                <w:szCs w:val="20"/>
              </w:rPr>
              <w:t xml:space="preserve">, T. </w:t>
            </w:r>
            <w:proofErr w:type="spellStart"/>
            <w:r w:rsidRPr="00DF63F3">
              <w:rPr>
                <w:rFonts w:cs="Arial"/>
                <w:sz w:val="20"/>
                <w:szCs w:val="20"/>
              </w:rPr>
              <w:t>Mehlan</w:t>
            </w:r>
            <w:proofErr w:type="spellEnd"/>
            <w:r w:rsidRPr="00DF63F3">
              <w:rPr>
                <w:rFonts w:cs="Arial"/>
                <w:sz w:val="20"/>
                <w:szCs w:val="20"/>
              </w:rPr>
              <w:t xml:space="preserve">, A. </w:t>
            </w:r>
            <w:proofErr w:type="spellStart"/>
            <w:r w:rsidRPr="00DF63F3">
              <w:rPr>
                <w:rFonts w:cs="Arial"/>
                <w:sz w:val="20"/>
                <w:szCs w:val="20"/>
              </w:rPr>
              <w:t>Lumsdaine</w:t>
            </w:r>
            <w:proofErr w:type="spellEnd"/>
            <w:r w:rsidRPr="00DF63F3">
              <w:rPr>
                <w:rFonts w:cs="Arial"/>
                <w:sz w:val="20"/>
                <w:szCs w:val="20"/>
              </w:rPr>
              <w:t xml:space="preserve"> and W. </w:t>
            </w:r>
            <w:proofErr w:type="spellStart"/>
            <w:r w:rsidRPr="00DF63F3">
              <w:rPr>
                <w:rFonts w:cs="Arial"/>
                <w:sz w:val="20"/>
                <w:szCs w:val="20"/>
              </w:rPr>
              <w:t>Rehm</w:t>
            </w:r>
            <w:proofErr w:type="spellEnd"/>
            <w:r w:rsidRPr="00DF63F3">
              <w:rPr>
                <w:rFonts w:cs="Arial"/>
                <w:sz w:val="20"/>
                <w:szCs w:val="20"/>
              </w:rPr>
              <w:t xml:space="preserve">, Proceedings of High Performance Computing and Communications (HPCC), Sep. 2007, pp.659--671. </w:t>
            </w:r>
          </w:p>
          <w:p w14:paraId="15BC6D8D"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"WiMAX Performance Evaluation," P. Mach, R. </w:t>
            </w:r>
            <w:proofErr w:type="spellStart"/>
            <w:r w:rsidRPr="00DF63F3">
              <w:rPr>
                <w:rFonts w:cs="Arial"/>
                <w:sz w:val="20"/>
                <w:szCs w:val="20"/>
              </w:rPr>
              <w:t>Bestak</w:t>
            </w:r>
            <w:proofErr w:type="spellEnd"/>
            <w:r w:rsidRPr="00DF63F3">
              <w:rPr>
                <w:rFonts w:cs="Arial"/>
                <w:sz w:val="20"/>
                <w:szCs w:val="20"/>
              </w:rPr>
              <w:t xml:space="preserve">, Sixth International Conference on Networking (ICN'07), Apr. 22-28, 2007, pp.17--20. </w:t>
            </w:r>
          </w:p>
          <w:p w14:paraId="78C3890B"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"Mobile WiMAX systems: performance and evolution", F. Wang, A. Ghosh, C. </w:t>
            </w:r>
            <w:proofErr w:type="spellStart"/>
            <w:r w:rsidRPr="00DF63F3">
              <w:rPr>
                <w:rFonts w:cs="Arial"/>
                <w:sz w:val="20"/>
                <w:szCs w:val="20"/>
              </w:rPr>
              <w:t>Sankaran</w:t>
            </w:r>
            <w:proofErr w:type="spellEnd"/>
            <w:r w:rsidRPr="00DF63F3">
              <w:rPr>
                <w:rFonts w:cs="Arial"/>
                <w:sz w:val="20"/>
                <w:szCs w:val="20"/>
              </w:rPr>
              <w:t xml:space="preserve">, P. Fleming, F. Hsieh, and S. Benes, IEEE Communications Magazine, Vol.46, Issue. 10, Oct. 2008, pp.41--49. </w:t>
            </w:r>
          </w:p>
          <w:p w14:paraId="006D6E80"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"Best-case </w:t>
            </w:r>
            <w:proofErr w:type="spellStart"/>
            <w:r w:rsidRPr="00DF63F3">
              <w:rPr>
                <w:rFonts w:cs="Arial"/>
                <w:sz w:val="20"/>
                <w:szCs w:val="20"/>
              </w:rPr>
              <w:t>WiBro</w:t>
            </w:r>
            <w:proofErr w:type="spellEnd"/>
            <w:r w:rsidRPr="00DF63F3">
              <w:rPr>
                <w:rFonts w:cs="Arial"/>
                <w:sz w:val="20"/>
                <w:szCs w:val="20"/>
              </w:rPr>
              <w:t xml:space="preserve"> performance for a single flow," S. Woo, K. Jang, S. Kim, S. Cho, J. Lee, Y. Lee, S. Moon, ACM Workshop on Mobile Internet through Cellular Networks: Operations, Challenges, and Solutions (MICNET), October 2009, Beijing, China. </w:t>
            </w:r>
          </w:p>
          <w:p w14:paraId="0134CF97"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"Evaluation of VoIP Quality over </w:t>
            </w:r>
            <w:proofErr w:type="spellStart"/>
            <w:r w:rsidRPr="00DF63F3">
              <w:rPr>
                <w:rFonts w:cs="Arial"/>
                <w:sz w:val="20"/>
                <w:szCs w:val="20"/>
              </w:rPr>
              <w:t>WiBro</w:t>
            </w:r>
            <w:proofErr w:type="spellEnd"/>
            <w:r w:rsidRPr="00DF63F3">
              <w:rPr>
                <w:rFonts w:cs="Arial"/>
                <w:sz w:val="20"/>
                <w:szCs w:val="20"/>
              </w:rPr>
              <w:t xml:space="preserve">," M. Han, Y. Lee, S. Moon, K. Jang, D. Lee, Passive and Active Measurement Conference (PAM), April 2008. </w:t>
            </w:r>
          </w:p>
          <w:p w14:paraId="620C71F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"Performance Impact of Large File Transfer on Web Proxy Caching: A Case Study in a High Bandwidth Campus Network Environment," H. Kim, D. Lee, K. Chon, B. Jang, T. Kwon, and Y. Choi, Journal of Communications and Networks, Volume 12, Number 1, Feb. 2010. </w:t>
            </w:r>
          </w:p>
          <w:p w14:paraId="127D69E9" w14:textId="77777777" w:rsidR="00681F3E" w:rsidRPr="00864976" w:rsidRDefault="00681F3E" w:rsidP="00681F3E">
            <w:pPr>
              <w:rPr>
                <w:rFonts w:cs="Arial"/>
              </w:rPr>
            </w:pPr>
          </w:p>
          <w:p w14:paraId="7054D1F4" w14:textId="77777777" w:rsidR="00681F3E" w:rsidRPr="00DF63F3" w:rsidRDefault="00681F3E" w:rsidP="00910866">
            <w:pPr>
              <w:numPr>
                <w:ilvl w:val="0"/>
                <w:numId w:val="3"/>
              </w:numPr>
              <w:spacing w:beforeLines="1" w:before="2" w:afterLines="1" w:after="2"/>
              <w:rPr>
                <w:rFonts w:cs="Arial"/>
                <w:sz w:val="20"/>
                <w:szCs w:val="20"/>
              </w:rPr>
            </w:pPr>
            <w:r w:rsidRPr="00DF63F3">
              <w:rPr>
                <w:rFonts w:cs="Arial"/>
                <w:b/>
                <w:sz w:val="20"/>
                <w:szCs w:val="20"/>
              </w:rPr>
              <w:t>Social Networks Analysis</w:t>
            </w:r>
          </w:p>
          <w:p w14:paraId="01077455"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Toes and </w:t>
            </w:r>
            <w:proofErr w:type="spellStart"/>
            <w:r w:rsidRPr="00DF63F3">
              <w:rPr>
                <w:rFonts w:cs="Arial"/>
                <w:sz w:val="20"/>
                <w:szCs w:val="20"/>
              </w:rPr>
              <w:t>Owda</w:t>
            </w:r>
            <w:proofErr w:type="spellEnd"/>
            <w:r w:rsidRPr="00DF63F3">
              <w:rPr>
                <w:rFonts w:cs="Arial"/>
                <w:sz w:val="20"/>
                <w:szCs w:val="20"/>
              </w:rPr>
              <w:t>, Template-Based Information Extraction System for Detection of Events on Twitter, 2013 International Conference on Cybercrime, Security and Digital Forensics, Cardiff.</w:t>
            </w:r>
          </w:p>
          <w:p w14:paraId="16068991" w14:textId="77777777" w:rsidR="00681F3E" w:rsidRPr="00DF63F3" w:rsidRDefault="00681F3E" w:rsidP="00910866">
            <w:pPr>
              <w:numPr>
                <w:ilvl w:val="1"/>
                <w:numId w:val="3"/>
              </w:numPr>
              <w:spacing w:beforeLines="1" w:before="2" w:afterLines="1" w:after="2"/>
              <w:rPr>
                <w:rFonts w:cs="Arial"/>
                <w:sz w:val="20"/>
                <w:szCs w:val="20"/>
              </w:rPr>
            </w:pPr>
            <w:proofErr w:type="spellStart"/>
            <w:r w:rsidRPr="00DF63F3">
              <w:rPr>
                <w:rFonts w:cs="Arial"/>
                <w:sz w:val="20"/>
                <w:szCs w:val="20"/>
              </w:rPr>
              <w:t>Appelt</w:t>
            </w:r>
            <w:proofErr w:type="spellEnd"/>
            <w:r w:rsidRPr="00DF63F3">
              <w:rPr>
                <w:rFonts w:cs="Arial"/>
                <w:sz w:val="20"/>
                <w:szCs w:val="20"/>
              </w:rPr>
              <w:t>, D. E., 1999. Introduction to Information Extraction. Ai Communications, 12(3), pp. 161-172.</w:t>
            </w:r>
          </w:p>
          <w:p w14:paraId="13D84B5C"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BBC, 2012. Huge rise in social media 'crimes'. [Online] Available at: http://www.bbc.co.uk/news/uk-20851797</w:t>
            </w:r>
          </w:p>
          <w:p w14:paraId="6BCFB291"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Farber, D., 2012. Twitter hits 400 million tweets per day, mostly mobile. [Online] </w:t>
            </w:r>
            <w:r w:rsidRPr="00DF63F3">
              <w:rPr>
                <w:rFonts w:cs="Arial"/>
                <w:sz w:val="20"/>
                <w:szCs w:val="20"/>
              </w:rPr>
              <w:br/>
              <w:t>Available at: http://news.cnet.com/8301-1023_3-57448388-93/twitter-hits-400-million-tweets-per-day-mostly-mobile/</w:t>
            </w:r>
            <w:r w:rsidRPr="00DF63F3">
              <w:rPr>
                <w:rFonts w:cs="Arial"/>
                <w:sz w:val="20"/>
                <w:szCs w:val="20"/>
              </w:rPr>
              <w:br/>
              <w:t>[Accessed 10 April 2013].</w:t>
            </w:r>
          </w:p>
          <w:p w14:paraId="1A025855" w14:textId="77777777" w:rsidR="00681F3E" w:rsidRPr="00DF63F3" w:rsidRDefault="00681F3E" w:rsidP="00910866">
            <w:pPr>
              <w:numPr>
                <w:ilvl w:val="1"/>
                <w:numId w:val="3"/>
              </w:numPr>
              <w:spacing w:beforeLines="1" w:before="2" w:afterLines="1" w:after="2"/>
              <w:rPr>
                <w:rFonts w:cs="Arial"/>
                <w:sz w:val="20"/>
                <w:szCs w:val="20"/>
              </w:rPr>
            </w:pPr>
            <w:proofErr w:type="spellStart"/>
            <w:r w:rsidRPr="00DF63F3">
              <w:rPr>
                <w:rFonts w:cs="Arial"/>
                <w:sz w:val="20"/>
                <w:szCs w:val="20"/>
              </w:rPr>
              <w:t>Friedland</w:t>
            </w:r>
            <w:proofErr w:type="spellEnd"/>
            <w:r w:rsidRPr="00DF63F3">
              <w:rPr>
                <w:rFonts w:cs="Arial"/>
                <w:sz w:val="20"/>
                <w:szCs w:val="20"/>
              </w:rPr>
              <w:t xml:space="preserve">, G. &amp; Sommer, R., 2010. </w:t>
            </w:r>
            <w:proofErr w:type="spellStart"/>
            <w:r w:rsidRPr="00DF63F3">
              <w:rPr>
                <w:rFonts w:cs="Arial"/>
                <w:sz w:val="20"/>
                <w:szCs w:val="20"/>
              </w:rPr>
              <w:t>Cybercasing</w:t>
            </w:r>
            <w:proofErr w:type="spellEnd"/>
            <w:r w:rsidRPr="00DF63F3">
              <w:rPr>
                <w:rFonts w:cs="Arial"/>
                <w:sz w:val="20"/>
                <w:szCs w:val="20"/>
              </w:rPr>
              <w:t xml:space="preserve"> the Joint: On the Privacy Implications of Geotagging. Washington, D.C., </w:t>
            </w:r>
            <w:proofErr w:type="spellStart"/>
            <w:r w:rsidRPr="00DF63F3">
              <w:rPr>
                <w:rFonts w:cs="Arial"/>
                <w:sz w:val="20"/>
                <w:szCs w:val="20"/>
              </w:rPr>
              <w:t>s.n</w:t>
            </w:r>
            <w:proofErr w:type="spellEnd"/>
            <w:r w:rsidRPr="00DF63F3">
              <w:rPr>
                <w:rFonts w:cs="Arial"/>
                <w:sz w:val="20"/>
                <w:szCs w:val="20"/>
              </w:rPr>
              <w:t>.</w:t>
            </w:r>
          </w:p>
          <w:p w14:paraId="6703631C" w14:textId="77777777" w:rsidR="00681F3E" w:rsidRPr="00DF63F3" w:rsidRDefault="00681F3E" w:rsidP="00910866">
            <w:pPr>
              <w:numPr>
                <w:ilvl w:val="1"/>
                <w:numId w:val="3"/>
              </w:numPr>
              <w:spacing w:beforeLines="1" w:before="2" w:afterLines="1" w:after="2"/>
              <w:rPr>
                <w:rFonts w:cs="Arial"/>
                <w:sz w:val="20"/>
                <w:szCs w:val="20"/>
              </w:rPr>
            </w:pPr>
            <w:proofErr w:type="spellStart"/>
            <w:r w:rsidRPr="00DF63F3">
              <w:rPr>
                <w:rFonts w:cs="Arial"/>
                <w:sz w:val="20"/>
                <w:szCs w:val="20"/>
              </w:rPr>
              <w:t>Hannay</w:t>
            </w:r>
            <w:proofErr w:type="spellEnd"/>
            <w:r w:rsidRPr="00DF63F3">
              <w:rPr>
                <w:rFonts w:cs="Arial"/>
                <w:sz w:val="20"/>
                <w:szCs w:val="20"/>
              </w:rPr>
              <w:t xml:space="preserve">, P. &amp; </w:t>
            </w:r>
            <w:proofErr w:type="spellStart"/>
            <w:r w:rsidRPr="00DF63F3">
              <w:rPr>
                <w:rFonts w:cs="Arial"/>
                <w:sz w:val="20"/>
                <w:szCs w:val="20"/>
              </w:rPr>
              <w:t>Baatard</w:t>
            </w:r>
            <w:proofErr w:type="spellEnd"/>
            <w:r w:rsidRPr="00DF63F3">
              <w:rPr>
                <w:rFonts w:cs="Arial"/>
                <w:sz w:val="20"/>
                <w:szCs w:val="20"/>
              </w:rPr>
              <w:t xml:space="preserve">, G., 2011. </w:t>
            </w:r>
            <w:proofErr w:type="spellStart"/>
            <w:r w:rsidRPr="00DF63F3">
              <w:rPr>
                <w:rFonts w:cs="Arial"/>
                <w:sz w:val="20"/>
                <w:szCs w:val="20"/>
              </w:rPr>
              <w:t>GeoIntelligence</w:t>
            </w:r>
            <w:proofErr w:type="spellEnd"/>
            <w:r w:rsidRPr="00DF63F3">
              <w:rPr>
                <w:rFonts w:cs="Arial"/>
                <w:sz w:val="20"/>
                <w:szCs w:val="20"/>
              </w:rPr>
              <w:t xml:space="preserve">: Data Mining Locational Social Media Content for Profiling and Information Gathering. Perth, </w:t>
            </w:r>
            <w:proofErr w:type="spellStart"/>
            <w:r w:rsidRPr="00DF63F3">
              <w:rPr>
                <w:rFonts w:cs="Arial"/>
                <w:sz w:val="20"/>
                <w:szCs w:val="20"/>
              </w:rPr>
              <w:t>s.n</w:t>
            </w:r>
            <w:proofErr w:type="spellEnd"/>
            <w:r w:rsidRPr="00DF63F3">
              <w:rPr>
                <w:rFonts w:cs="Arial"/>
                <w:sz w:val="20"/>
                <w:szCs w:val="20"/>
              </w:rPr>
              <w:t>.</w:t>
            </w:r>
          </w:p>
          <w:p w14:paraId="07FE05C9"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Knott, E. &amp; </w:t>
            </w:r>
            <w:proofErr w:type="spellStart"/>
            <w:r w:rsidRPr="00DF63F3">
              <w:rPr>
                <w:rFonts w:cs="Arial"/>
                <w:sz w:val="20"/>
                <w:szCs w:val="20"/>
              </w:rPr>
              <w:t>Owda</w:t>
            </w:r>
            <w:proofErr w:type="spellEnd"/>
            <w:r w:rsidRPr="00DF63F3">
              <w:rPr>
                <w:rFonts w:cs="Arial"/>
                <w:sz w:val="20"/>
                <w:szCs w:val="20"/>
              </w:rPr>
              <w:t xml:space="preserve">, M., 2012. The detection of potentially illegal activity on financial discussion boards using information extraction. London, UK, </w:t>
            </w:r>
            <w:proofErr w:type="spellStart"/>
            <w:r w:rsidRPr="00DF63F3">
              <w:rPr>
                <w:rFonts w:cs="Arial"/>
                <w:sz w:val="20"/>
                <w:szCs w:val="20"/>
              </w:rPr>
              <w:t>s.n</w:t>
            </w:r>
            <w:proofErr w:type="spellEnd"/>
            <w:r w:rsidRPr="00DF63F3">
              <w:rPr>
                <w:rFonts w:cs="Arial"/>
                <w:sz w:val="20"/>
                <w:szCs w:val="20"/>
              </w:rPr>
              <w:t>.</w:t>
            </w:r>
          </w:p>
          <w:p w14:paraId="3730B6F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Lawrence, S., Giles, C. L. &amp; </w:t>
            </w:r>
            <w:proofErr w:type="spellStart"/>
            <w:r w:rsidRPr="00DF63F3">
              <w:rPr>
                <w:rFonts w:cs="Arial"/>
                <w:sz w:val="20"/>
                <w:szCs w:val="20"/>
              </w:rPr>
              <w:t>Bollacker</w:t>
            </w:r>
            <w:proofErr w:type="spellEnd"/>
            <w:r w:rsidRPr="00DF63F3">
              <w:rPr>
                <w:rFonts w:cs="Arial"/>
                <w:sz w:val="20"/>
                <w:szCs w:val="20"/>
              </w:rPr>
              <w:t>, K., 1999. Digital libraries and autonomous citation indexing. Computer, 32(6), pp. 67-71.</w:t>
            </w:r>
          </w:p>
          <w:p w14:paraId="62E86F2F"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lastRenderedPageBreak/>
              <w:t xml:space="preserve">Li, R., Lei, K. H., </w:t>
            </w:r>
            <w:proofErr w:type="spellStart"/>
            <w:r w:rsidRPr="00DF63F3">
              <w:rPr>
                <w:rFonts w:cs="Arial"/>
                <w:sz w:val="20"/>
                <w:szCs w:val="20"/>
              </w:rPr>
              <w:t>Khadiwala</w:t>
            </w:r>
            <w:proofErr w:type="spellEnd"/>
            <w:r w:rsidRPr="00DF63F3">
              <w:rPr>
                <w:rFonts w:cs="Arial"/>
                <w:sz w:val="20"/>
                <w:szCs w:val="20"/>
              </w:rPr>
              <w:t>, R. &amp; Chang, K. C.-C., 2012. TEDAS: a Twitter Based Event Detection and Analysis System. Washington, DC, USA, IEEE, pp. 1273-1276.</w:t>
            </w:r>
          </w:p>
          <w:p w14:paraId="09FE3A2A"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Li, W., </w:t>
            </w:r>
            <w:proofErr w:type="spellStart"/>
            <w:r w:rsidRPr="00DF63F3">
              <w:rPr>
                <w:rFonts w:cs="Arial"/>
                <w:sz w:val="20"/>
                <w:szCs w:val="20"/>
              </w:rPr>
              <w:t>Eickhoff</w:t>
            </w:r>
            <w:proofErr w:type="spellEnd"/>
            <w:r w:rsidRPr="00DF63F3">
              <w:rPr>
                <w:rFonts w:cs="Arial"/>
                <w:sz w:val="20"/>
                <w:szCs w:val="20"/>
              </w:rPr>
              <w:t xml:space="preserve">, C. &amp; de </w:t>
            </w:r>
            <w:proofErr w:type="spellStart"/>
            <w:r w:rsidRPr="00DF63F3">
              <w:rPr>
                <w:rFonts w:cs="Arial"/>
                <w:sz w:val="20"/>
                <w:szCs w:val="20"/>
              </w:rPr>
              <w:t>Vries</w:t>
            </w:r>
            <w:proofErr w:type="spellEnd"/>
            <w:r w:rsidRPr="00DF63F3">
              <w:rPr>
                <w:rFonts w:cs="Arial"/>
                <w:sz w:val="20"/>
                <w:szCs w:val="20"/>
              </w:rPr>
              <w:t>, A. P., 2012. Want a coffee</w:t>
            </w:r>
            <w:proofErr w:type="gramStart"/>
            <w:r w:rsidRPr="00DF63F3">
              <w:rPr>
                <w:rFonts w:cs="Arial"/>
                <w:sz w:val="20"/>
                <w:szCs w:val="20"/>
              </w:rPr>
              <w:t>?:</w:t>
            </w:r>
            <w:proofErr w:type="gramEnd"/>
            <w:r w:rsidRPr="00DF63F3">
              <w:rPr>
                <w:rFonts w:cs="Arial"/>
                <w:sz w:val="20"/>
                <w:szCs w:val="20"/>
              </w:rPr>
              <w:t xml:space="preserve"> predicting users' trails. Portland, Oregon, ACM, pp. 1171-1172.</w:t>
            </w:r>
          </w:p>
          <w:p w14:paraId="790A19CC" w14:textId="77777777" w:rsidR="00681F3E" w:rsidRPr="00DF63F3" w:rsidRDefault="00681F3E" w:rsidP="00910866">
            <w:pPr>
              <w:numPr>
                <w:ilvl w:val="1"/>
                <w:numId w:val="3"/>
              </w:numPr>
              <w:spacing w:beforeLines="1" w:before="2" w:afterLines="1" w:after="2"/>
              <w:rPr>
                <w:rFonts w:cs="Arial"/>
                <w:sz w:val="20"/>
                <w:szCs w:val="20"/>
              </w:rPr>
            </w:pPr>
            <w:proofErr w:type="spellStart"/>
            <w:r w:rsidRPr="00DF63F3">
              <w:rPr>
                <w:rFonts w:cs="Arial"/>
                <w:sz w:val="20"/>
                <w:szCs w:val="20"/>
              </w:rPr>
              <w:t>Oussalah</w:t>
            </w:r>
            <w:proofErr w:type="spellEnd"/>
            <w:r w:rsidRPr="00DF63F3">
              <w:rPr>
                <w:rFonts w:cs="Arial"/>
                <w:sz w:val="20"/>
                <w:szCs w:val="20"/>
              </w:rPr>
              <w:t>, M., Bhat, F., Challis, K. &amp; C., S., 2011. A software architecture for Twitter collection, search and geolocation services. Knowledge-Based Systems, Volume 37, pp. 105-120.</w:t>
            </w:r>
          </w:p>
          <w:p w14:paraId="138C9E53" w14:textId="77777777" w:rsidR="00681F3E" w:rsidRPr="00DF63F3" w:rsidRDefault="00681F3E" w:rsidP="00910866">
            <w:pPr>
              <w:numPr>
                <w:ilvl w:val="1"/>
                <w:numId w:val="3"/>
              </w:numPr>
              <w:spacing w:beforeLines="1" w:before="2" w:afterLines="1" w:after="2"/>
              <w:rPr>
                <w:rFonts w:cs="Arial"/>
                <w:sz w:val="20"/>
                <w:szCs w:val="20"/>
              </w:rPr>
            </w:pPr>
            <w:proofErr w:type="spellStart"/>
            <w:r w:rsidRPr="00DF63F3">
              <w:rPr>
                <w:rFonts w:cs="Arial"/>
                <w:sz w:val="20"/>
                <w:szCs w:val="20"/>
              </w:rPr>
              <w:t>Sankaranarayanan</w:t>
            </w:r>
            <w:proofErr w:type="spellEnd"/>
            <w:r w:rsidRPr="00DF63F3">
              <w:rPr>
                <w:rFonts w:cs="Arial"/>
                <w:sz w:val="20"/>
                <w:szCs w:val="20"/>
              </w:rPr>
              <w:t xml:space="preserve">, J. et al., 2009. </w:t>
            </w:r>
            <w:proofErr w:type="spellStart"/>
            <w:r w:rsidRPr="00DF63F3">
              <w:rPr>
                <w:rFonts w:cs="Arial"/>
                <w:sz w:val="20"/>
                <w:szCs w:val="20"/>
              </w:rPr>
              <w:t>Twitterstand</w:t>
            </w:r>
            <w:proofErr w:type="spellEnd"/>
            <w:r w:rsidRPr="00DF63F3">
              <w:rPr>
                <w:rFonts w:cs="Arial"/>
                <w:sz w:val="20"/>
                <w:szCs w:val="20"/>
              </w:rPr>
              <w:t>: news in tweets. Seattle, Washington, USA, ACM, pp. 42-51.</w:t>
            </w:r>
          </w:p>
          <w:p w14:paraId="14A28955" w14:textId="77777777" w:rsidR="00681F3E" w:rsidRPr="00DF63F3" w:rsidRDefault="00681F3E" w:rsidP="00910866">
            <w:pPr>
              <w:numPr>
                <w:ilvl w:val="1"/>
                <w:numId w:val="3"/>
              </w:numPr>
              <w:spacing w:beforeLines="1" w:before="2" w:afterLines="1" w:after="2"/>
              <w:rPr>
                <w:rFonts w:cs="Arial"/>
                <w:sz w:val="20"/>
                <w:szCs w:val="20"/>
              </w:rPr>
            </w:pPr>
            <w:r w:rsidRPr="00DF63F3">
              <w:rPr>
                <w:rFonts w:cs="Arial"/>
                <w:sz w:val="20"/>
                <w:szCs w:val="20"/>
              </w:rPr>
              <w:t xml:space="preserve">Watanabe, K., Ochi, M., Okabe, M. &amp; </w:t>
            </w:r>
            <w:proofErr w:type="spellStart"/>
            <w:r w:rsidRPr="00DF63F3">
              <w:rPr>
                <w:rFonts w:cs="Arial"/>
                <w:sz w:val="20"/>
                <w:szCs w:val="20"/>
              </w:rPr>
              <w:t>Onai</w:t>
            </w:r>
            <w:proofErr w:type="spellEnd"/>
            <w:r w:rsidRPr="00DF63F3">
              <w:rPr>
                <w:rFonts w:cs="Arial"/>
                <w:sz w:val="20"/>
                <w:szCs w:val="20"/>
              </w:rPr>
              <w:t>, R., 2011. Jasmine: A Real-time Local-event Detection System based on Geolocation Information Propagated to Microblogs. Glasgow, Scotland, ACM, pp. 2541-2544.</w:t>
            </w:r>
          </w:p>
          <w:p w14:paraId="3A7B37AE" w14:textId="77777777" w:rsidR="00201CE1" w:rsidRPr="00864976" w:rsidRDefault="00201CE1" w:rsidP="00DF63F3">
            <w:pPr>
              <w:tabs>
                <w:tab w:val="left" w:pos="360"/>
              </w:tabs>
              <w:overflowPunct w:val="0"/>
              <w:autoSpaceDE w:val="0"/>
              <w:autoSpaceDN w:val="0"/>
              <w:adjustRightInd w:val="0"/>
              <w:textAlignment w:val="baseline"/>
              <w:rPr>
                <w:rFonts w:cs="Arial"/>
              </w:rPr>
            </w:pPr>
          </w:p>
          <w:p w14:paraId="0DF1D18C" w14:textId="038D4525" w:rsidR="00F30871" w:rsidRPr="00DF63F3" w:rsidRDefault="00F30871" w:rsidP="00DF63F3">
            <w:pPr>
              <w:tabs>
                <w:tab w:val="left" w:pos="360"/>
              </w:tabs>
              <w:overflowPunct w:val="0"/>
              <w:autoSpaceDE w:val="0"/>
              <w:autoSpaceDN w:val="0"/>
              <w:adjustRightInd w:val="0"/>
              <w:textAlignment w:val="baseline"/>
              <w:rPr>
                <w:rFonts w:cs="Arial"/>
              </w:rPr>
            </w:pPr>
          </w:p>
          <w:p w14:paraId="1FBC8F6F" w14:textId="77777777" w:rsidR="00201CE1" w:rsidRPr="00DF63F3" w:rsidRDefault="00201CE1" w:rsidP="007C3B0A">
            <w:pPr>
              <w:tabs>
                <w:tab w:val="left" w:pos="360"/>
              </w:tabs>
              <w:overflowPunct w:val="0"/>
              <w:autoSpaceDE w:val="0"/>
              <w:autoSpaceDN w:val="0"/>
              <w:adjustRightInd w:val="0"/>
              <w:textAlignment w:val="baseline"/>
              <w:rPr>
                <w:rFonts w:cs="Arial"/>
              </w:rPr>
            </w:pPr>
          </w:p>
        </w:tc>
      </w:tr>
      <w:tr w:rsidR="00201CE1" w:rsidRPr="00DF63F3" w14:paraId="02E8937E" w14:textId="77777777" w:rsidTr="005E2B9B">
        <w:trPr>
          <w:trHeight w:val="59"/>
        </w:trPr>
        <w:tc>
          <w:tcPr>
            <w:tcW w:w="8543" w:type="dxa"/>
            <w:gridSpan w:val="4"/>
            <w:tcBorders>
              <w:top w:val="single" w:sz="6" w:space="0" w:color="auto"/>
              <w:left w:val="double" w:sz="6" w:space="0" w:color="auto"/>
              <w:bottom w:val="single" w:sz="6" w:space="0" w:color="auto"/>
              <w:right w:val="double" w:sz="6" w:space="0" w:color="auto"/>
            </w:tcBorders>
          </w:tcPr>
          <w:p w14:paraId="20FF72EC" w14:textId="4AA10540" w:rsidR="00201CE1" w:rsidRPr="00DF63F3" w:rsidRDefault="00201CE1" w:rsidP="00065342">
            <w:pPr>
              <w:spacing w:after="120"/>
              <w:rPr>
                <w:rFonts w:cs="Arial"/>
              </w:rPr>
            </w:pPr>
            <w:r w:rsidRPr="00DF63F3">
              <w:rPr>
                <w:rFonts w:cs="Arial"/>
                <w:b/>
                <w:sz w:val="22"/>
                <w:szCs w:val="22"/>
              </w:rPr>
              <w:lastRenderedPageBreak/>
              <w:t>NAME OF STAFF</w:t>
            </w:r>
            <w:r w:rsidR="00065342" w:rsidRPr="00DF63F3">
              <w:rPr>
                <w:rFonts w:cs="Arial"/>
                <w:b/>
                <w:sz w:val="22"/>
                <w:szCs w:val="22"/>
              </w:rPr>
              <w:t xml:space="preserve"> SETTING ASSIGNMENT</w:t>
            </w:r>
            <w:r w:rsidRPr="00DF63F3">
              <w:rPr>
                <w:rFonts w:cs="Arial"/>
                <w:b/>
                <w:sz w:val="22"/>
                <w:szCs w:val="22"/>
              </w:rPr>
              <w:t xml:space="preserve">: </w:t>
            </w:r>
            <w:r w:rsidR="00681F3E" w:rsidRPr="00DF63F3">
              <w:rPr>
                <w:rFonts w:cs="Arial"/>
                <w:b/>
                <w:sz w:val="22"/>
                <w:szCs w:val="22"/>
              </w:rPr>
              <w:t>Liangxiu Han</w:t>
            </w:r>
            <w:r w:rsidR="00A747BD">
              <w:rPr>
                <w:rFonts w:cs="Arial"/>
                <w:b/>
                <w:sz w:val="22"/>
                <w:szCs w:val="22"/>
              </w:rPr>
              <w:t xml:space="preserve"> and</w:t>
            </w:r>
            <w:r w:rsidR="008D56FC">
              <w:rPr>
                <w:rFonts w:cs="Arial"/>
                <w:b/>
                <w:sz w:val="22"/>
                <w:szCs w:val="22"/>
              </w:rPr>
              <w:t xml:space="preserve"> Robert Hegarty</w:t>
            </w:r>
          </w:p>
        </w:tc>
      </w:tr>
      <w:tr w:rsidR="00201CE1" w:rsidRPr="00DF63F3" w14:paraId="4DBC2CD9" w14:textId="77777777" w:rsidTr="005E2B9B">
        <w:trPr>
          <w:trHeight w:val="59"/>
        </w:trPr>
        <w:tc>
          <w:tcPr>
            <w:tcW w:w="8543" w:type="dxa"/>
            <w:gridSpan w:val="4"/>
            <w:tcBorders>
              <w:top w:val="single" w:sz="6" w:space="0" w:color="auto"/>
              <w:left w:val="double" w:sz="6" w:space="0" w:color="auto"/>
              <w:bottom w:val="double" w:sz="6" w:space="0" w:color="auto"/>
              <w:right w:val="double" w:sz="6" w:space="0" w:color="auto"/>
            </w:tcBorders>
          </w:tcPr>
          <w:p w14:paraId="2F6EEE64" w14:textId="2661E5BF" w:rsidR="00201CE1" w:rsidRPr="00DF63F3" w:rsidRDefault="00065342" w:rsidP="00DF63F3">
            <w:pPr>
              <w:spacing w:after="120"/>
              <w:rPr>
                <w:rFonts w:cs="Arial"/>
                <w:b/>
              </w:rPr>
            </w:pPr>
            <w:r w:rsidRPr="00DF63F3">
              <w:rPr>
                <w:rFonts w:cs="Arial"/>
                <w:b/>
                <w:sz w:val="22"/>
                <w:szCs w:val="22"/>
              </w:rPr>
              <w:t xml:space="preserve">DOCUMENT UPDATED: </w:t>
            </w:r>
            <w:r w:rsidR="00C23203" w:rsidRPr="00DF63F3">
              <w:rPr>
                <w:rFonts w:cs="Arial"/>
                <w:b/>
                <w:sz w:val="22"/>
                <w:szCs w:val="22"/>
              </w:rPr>
              <w:t>1</w:t>
            </w:r>
            <w:r w:rsidR="005201D6">
              <w:rPr>
                <w:rFonts w:cs="Arial"/>
                <w:b/>
                <w:sz w:val="22"/>
                <w:szCs w:val="22"/>
              </w:rPr>
              <w:t>9</w:t>
            </w:r>
            <w:r w:rsidR="008A329B" w:rsidRPr="00DF63F3">
              <w:rPr>
                <w:rFonts w:cs="Arial"/>
                <w:b/>
                <w:sz w:val="22"/>
                <w:szCs w:val="22"/>
              </w:rPr>
              <w:t>/09/201</w:t>
            </w:r>
            <w:r w:rsidR="005201D6">
              <w:rPr>
                <w:rFonts w:cs="Arial"/>
                <w:b/>
                <w:sz w:val="22"/>
                <w:szCs w:val="22"/>
              </w:rPr>
              <w:t>6</w:t>
            </w:r>
          </w:p>
        </w:tc>
      </w:tr>
    </w:tbl>
    <w:p w14:paraId="47116C5B" w14:textId="77777777" w:rsidR="00201CE1" w:rsidRPr="00DF63F3" w:rsidRDefault="00201CE1" w:rsidP="00201CE1">
      <w:pPr>
        <w:tabs>
          <w:tab w:val="right" w:pos="720"/>
          <w:tab w:val="left" w:pos="1152"/>
          <w:tab w:val="left" w:pos="4608"/>
          <w:tab w:val="left" w:pos="5616"/>
        </w:tabs>
        <w:jc w:val="both"/>
        <w:rPr>
          <w:rFonts w:cs="Arial"/>
          <w:sz w:val="22"/>
          <w:szCs w:val="22"/>
        </w:rPr>
      </w:pPr>
    </w:p>
    <w:p w14:paraId="0276ABA4" w14:textId="77777777" w:rsidR="00201CE1" w:rsidRPr="00DF63F3" w:rsidRDefault="00201CE1" w:rsidP="00201CE1">
      <w:pPr>
        <w:rPr>
          <w:rFonts w:cs="Arial"/>
        </w:rPr>
      </w:pPr>
    </w:p>
    <w:p w14:paraId="1DA3581F" w14:textId="77777777" w:rsidR="00201CE1" w:rsidRPr="00DF63F3" w:rsidRDefault="00201CE1" w:rsidP="00201CE1">
      <w:pPr>
        <w:rPr>
          <w:rFonts w:cs="Arial"/>
        </w:rPr>
      </w:pPr>
    </w:p>
    <w:p w14:paraId="1E7850D1" w14:textId="77777777" w:rsidR="00DF63F3" w:rsidRPr="00DF63F3" w:rsidRDefault="00DF63F3">
      <w:pPr>
        <w:rPr>
          <w:rFonts w:cs="Arial"/>
        </w:rPr>
      </w:pPr>
    </w:p>
    <w:sectPr w:rsidR="00DF63F3" w:rsidRPr="00DF63F3" w:rsidSect="00F8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922"/>
    <w:multiLevelType w:val="hybridMultilevel"/>
    <w:tmpl w:val="E1C4B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437A6B"/>
    <w:multiLevelType w:val="multilevel"/>
    <w:tmpl w:val="FE0CD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86156"/>
    <w:multiLevelType w:val="multilevel"/>
    <w:tmpl w:val="FEB627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D40DA9"/>
    <w:multiLevelType w:val="hybridMultilevel"/>
    <w:tmpl w:val="6A106944"/>
    <w:lvl w:ilvl="0" w:tplc="B3123550">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04E2E"/>
    <w:multiLevelType w:val="hybridMultilevel"/>
    <w:tmpl w:val="FEB62710"/>
    <w:lvl w:ilvl="0" w:tplc="D2AEE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C149B9"/>
    <w:multiLevelType w:val="hybridMultilevel"/>
    <w:tmpl w:val="2020B8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D161C7"/>
    <w:multiLevelType w:val="hybridMultilevel"/>
    <w:tmpl w:val="ACE2E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55013"/>
    <w:multiLevelType w:val="hybridMultilevel"/>
    <w:tmpl w:val="6EB479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9F0F1F"/>
    <w:multiLevelType w:val="hybridMultilevel"/>
    <w:tmpl w:val="FB36C94C"/>
    <w:lvl w:ilvl="0" w:tplc="B9D48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222B3"/>
    <w:multiLevelType w:val="hybridMultilevel"/>
    <w:tmpl w:val="22C8DC42"/>
    <w:lvl w:ilvl="0" w:tplc="5FF2557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3130F"/>
    <w:multiLevelType w:val="multilevel"/>
    <w:tmpl w:val="D0A0328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1"/>
  </w:num>
  <w:num w:numId="4">
    <w:abstractNumId w:val="4"/>
  </w:num>
  <w:num w:numId="5">
    <w:abstractNumId w:val="7"/>
  </w:num>
  <w:num w:numId="6">
    <w:abstractNumId w:val="3"/>
  </w:num>
  <w:num w:numId="7">
    <w:abstractNumId w:val="8"/>
  </w:num>
  <w:num w:numId="8">
    <w:abstractNumId w:val="2"/>
  </w:num>
  <w:num w:numId="9">
    <w:abstractNumId w:val="0"/>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E1"/>
    <w:rsid w:val="000240FB"/>
    <w:rsid w:val="00032FAD"/>
    <w:rsid w:val="00034002"/>
    <w:rsid w:val="00050AB0"/>
    <w:rsid w:val="00051F0A"/>
    <w:rsid w:val="00055D19"/>
    <w:rsid w:val="00065342"/>
    <w:rsid w:val="000659B2"/>
    <w:rsid w:val="00067D0B"/>
    <w:rsid w:val="00095A22"/>
    <w:rsid w:val="000970E1"/>
    <w:rsid w:val="000C44BA"/>
    <w:rsid w:val="000C7E60"/>
    <w:rsid w:val="000E0D68"/>
    <w:rsid w:val="0010138A"/>
    <w:rsid w:val="00123C4D"/>
    <w:rsid w:val="00146A3B"/>
    <w:rsid w:val="0015792D"/>
    <w:rsid w:val="00190CBD"/>
    <w:rsid w:val="001A05E9"/>
    <w:rsid w:val="001C4E5B"/>
    <w:rsid w:val="001D2559"/>
    <w:rsid w:val="001F4B13"/>
    <w:rsid w:val="001F61F9"/>
    <w:rsid w:val="00201CE1"/>
    <w:rsid w:val="00204D23"/>
    <w:rsid w:val="00204D96"/>
    <w:rsid w:val="002138EC"/>
    <w:rsid w:val="00294B87"/>
    <w:rsid w:val="00296220"/>
    <w:rsid w:val="002A54DE"/>
    <w:rsid w:val="002A66F0"/>
    <w:rsid w:val="002A744D"/>
    <w:rsid w:val="002B20C2"/>
    <w:rsid w:val="002B5BFD"/>
    <w:rsid w:val="002D7B22"/>
    <w:rsid w:val="003219F6"/>
    <w:rsid w:val="00325A27"/>
    <w:rsid w:val="00332E50"/>
    <w:rsid w:val="0033472D"/>
    <w:rsid w:val="00334D51"/>
    <w:rsid w:val="00336294"/>
    <w:rsid w:val="003364E0"/>
    <w:rsid w:val="00343C45"/>
    <w:rsid w:val="003641D5"/>
    <w:rsid w:val="00374262"/>
    <w:rsid w:val="003A3A05"/>
    <w:rsid w:val="003F30DA"/>
    <w:rsid w:val="00414858"/>
    <w:rsid w:val="00456103"/>
    <w:rsid w:val="00456F17"/>
    <w:rsid w:val="0046026F"/>
    <w:rsid w:val="00463F70"/>
    <w:rsid w:val="00470309"/>
    <w:rsid w:val="0049492B"/>
    <w:rsid w:val="004B4DAD"/>
    <w:rsid w:val="004D3627"/>
    <w:rsid w:val="004E2D10"/>
    <w:rsid w:val="004E7D2C"/>
    <w:rsid w:val="004F4ADD"/>
    <w:rsid w:val="004F59A4"/>
    <w:rsid w:val="005201D6"/>
    <w:rsid w:val="005202F7"/>
    <w:rsid w:val="00533E7B"/>
    <w:rsid w:val="0053539E"/>
    <w:rsid w:val="00545BCF"/>
    <w:rsid w:val="005473E8"/>
    <w:rsid w:val="00576A2E"/>
    <w:rsid w:val="00584AA3"/>
    <w:rsid w:val="005876CB"/>
    <w:rsid w:val="005A0034"/>
    <w:rsid w:val="005C163E"/>
    <w:rsid w:val="005E1C37"/>
    <w:rsid w:val="005E2B9B"/>
    <w:rsid w:val="005E488E"/>
    <w:rsid w:val="005E65B9"/>
    <w:rsid w:val="00621322"/>
    <w:rsid w:val="006570F9"/>
    <w:rsid w:val="006737C7"/>
    <w:rsid w:val="006813F0"/>
    <w:rsid w:val="00681F3E"/>
    <w:rsid w:val="006A71A7"/>
    <w:rsid w:val="006B479E"/>
    <w:rsid w:val="006B54D5"/>
    <w:rsid w:val="006C0958"/>
    <w:rsid w:val="006E3314"/>
    <w:rsid w:val="00714509"/>
    <w:rsid w:val="00716740"/>
    <w:rsid w:val="00742679"/>
    <w:rsid w:val="00745D31"/>
    <w:rsid w:val="0076572B"/>
    <w:rsid w:val="007C1EAD"/>
    <w:rsid w:val="007C3B0A"/>
    <w:rsid w:val="007C4B2E"/>
    <w:rsid w:val="007F2B9B"/>
    <w:rsid w:val="007F6882"/>
    <w:rsid w:val="0081075F"/>
    <w:rsid w:val="0081162D"/>
    <w:rsid w:val="0082453D"/>
    <w:rsid w:val="00832C55"/>
    <w:rsid w:val="00835029"/>
    <w:rsid w:val="0085716E"/>
    <w:rsid w:val="00864976"/>
    <w:rsid w:val="008819E0"/>
    <w:rsid w:val="00891514"/>
    <w:rsid w:val="008A329B"/>
    <w:rsid w:val="008A3C7B"/>
    <w:rsid w:val="008B2CB3"/>
    <w:rsid w:val="008D548F"/>
    <w:rsid w:val="008D56FC"/>
    <w:rsid w:val="008D63D6"/>
    <w:rsid w:val="008E0293"/>
    <w:rsid w:val="008E5EBE"/>
    <w:rsid w:val="008F52B0"/>
    <w:rsid w:val="008F784F"/>
    <w:rsid w:val="0090699E"/>
    <w:rsid w:val="00910866"/>
    <w:rsid w:val="00916D62"/>
    <w:rsid w:val="00935DDC"/>
    <w:rsid w:val="00942426"/>
    <w:rsid w:val="00947952"/>
    <w:rsid w:val="00956EC9"/>
    <w:rsid w:val="009A4446"/>
    <w:rsid w:val="009B777D"/>
    <w:rsid w:val="009C0CF7"/>
    <w:rsid w:val="009C21AE"/>
    <w:rsid w:val="009D3B86"/>
    <w:rsid w:val="009E632B"/>
    <w:rsid w:val="00A21D04"/>
    <w:rsid w:val="00A46196"/>
    <w:rsid w:val="00A747BD"/>
    <w:rsid w:val="00AD4D16"/>
    <w:rsid w:val="00AF6176"/>
    <w:rsid w:val="00B0234E"/>
    <w:rsid w:val="00B34056"/>
    <w:rsid w:val="00B51D9D"/>
    <w:rsid w:val="00B52FF4"/>
    <w:rsid w:val="00B5380D"/>
    <w:rsid w:val="00B70F90"/>
    <w:rsid w:val="00B75302"/>
    <w:rsid w:val="00B77FC3"/>
    <w:rsid w:val="00BB6809"/>
    <w:rsid w:val="00BC321D"/>
    <w:rsid w:val="00BD7676"/>
    <w:rsid w:val="00BE5AFC"/>
    <w:rsid w:val="00BF7037"/>
    <w:rsid w:val="00C0204B"/>
    <w:rsid w:val="00C16B61"/>
    <w:rsid w:val="00C1708B"/>
    <w:rsid w:val="00C20839"/>
    <w:rsid w:val="00C23203"/>
    <w:rsid w:val="00C53A24"/>
    <w:rsid w:val="00C863AB"/>
    <w:rsid w:val="00C872ED"/>
    <w:rsid w:val="00CC5AA4"/>
    <w:rsid w:val="00CC7E81"/>
    <w:rsid w:val="00CD0277"/>
    <w:rsid w:val="00CD6829"/>
    <w:rsid w:val="00CF4BB5"/>
    <w:rsid w:val="00D0170E"/>
    <w:rsid w:val="00D259B8"/>
    <w:rsid w:val="00D754F8"/>
    <w:rsid w:val="00DA0986"/>
    <w:rsid w:val="00DA36D1"/>
    <w:rsid w:val="00DA4F63"/>
    <w:rsid w:val="00DB6DDB"/>
    <w:rsid w:val="00DE2A09"/>
    <w:rsid w:val="00DF63F3"/>
    <w:rsid w:val="00E65B8C"/>
    <w:rsid w:val="00E76D9F"/>
    <w:rsid w:val="00E96815"/>
    <w:rsid w:val="00E97A8A"/>
    <w:rsid w:val="00EA0E12"/>
    <w:rsid w:val="00EA6E2D"/>
    <w:rsid w:val="00EC1CD4"/>
    <w:rsid w:val="00EF0F0A"/>
    <w:rsid w:val="00F2586E"/>
    <w:rsid w:val="00F30871"/>
    <w:rsid w:val="00F51BA0"/>
    <w:rsid w:val="00F558AB"/>
    <w:rsid w:val="00F60B1B"/>
    <w:rsid w:val="00F6246F"/>
    <w:rsid w:val="00F627CB"/>
    <w:rsid w:val="00F62DB2"/>
    <w:rsid w:val="00F7061D"/>
    <w:rsid w:val="00F816C5"/>
    <w:rsid w:val="00FA61B2"/>
    <w:rsid w:val="00FB7C82"/>
    <w:rsid w:val="00FC2465"/>
    <w:rsid w:val="00FC48A1"/>
    <w:rsid w:val="00FD49DA"/>
    <w:rsid w:val="00FF277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E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E1"/>
    <w:pPr>
      <w:spacing w:after="0" w:line="240" w:lineRule="auto"/>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681F3E"/>
    <w:pPr>
      <w:keepNext/>
      <w:spacing w:before="240" w:after="60"/>
      <w:outlineLvl w:val="0"/>
    </w:pPr>
    <w:rPr>
      <w:rFonts w:ascii="Calibri" w:hAnsi="Calibri"/>
      <w:b/>
      <w:bCs/>
      <w:kern w:val="32"/>
      <w:sz w:val="32"/>
      <w:szCs w:val="32"/>
    </w:rPr>
  </w:style>
  <w:style w:type="paragraph" w:styleId="Heading3">
    <w:name w:val="heading 3"/>
    <w:basedOn w:val="Normal"/>
    <w:link w:val="Heading3Char"/>
    <w:uiPriority w:val="9"/>
    <w:qFormat/>
    <w:rsid w:val="00681F3E"/>
    <w:pPr>
      <w:spacing w:beforeLines="1" w:afterLines="1"/>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3E"/>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681F3E"/>
    <w:rPr>
      <w:rFonts w:ascii="Times" w:eastAsia="Cambria" w:hAnsi="Times" w:cs="Times New Roman"/>
      <w:b/>
      <w:sz w:val="27"/>
      <w:szCs w:val="20"/>
    </w:rPr>
  </w:style>
  <w:style w:type="paragraph" w:styleId="BodyText">
    <w:name w:val="Body Text"/>
    <w:basedOn w:val="Normal"/>
    <w:link w:val="BodyTextChar"/>
    <w:rsid w:val="00681F3E"/>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jc w:val="both"/>
      <w:textAlignment w:val="baseline"/>
    </w:pPr>
    <w:rPr>
      <w:rFonts w:ascii="Courier" w:hAnsi="Courier"/>
      <w:sz w:val="20"/>
      <w:szCs w:val="20"/>
    </w:rPr>
  </w:style>
  <w:style w:type="character" w:customStyle="1" w:styleId="BodyTextChar">
    <w:name w:val="Body Text Char"/>
    <w:basedOn w:val="DefaultParagraphFont"/>
    <w:link w:val="BodyText"/>
    <w:rsid w:val="00681F3E"/>
    <w:rPr>
      <w:rFonts w:ascii="Courier" w:eastAsia="Times New Roman" w:hAnsi="Courier" w:cs="Times New Roman"/>
      <w:sz w:val="20"/>
      <w:szCs w:val="20"/>
    </w:rPr>
  </w:style>
  <w:style w:type="paragraph" w:styleId="NormalWeb">
    <w:name w:val="Normal (Web)"/>
    <w:basedOn w:val="Normal"/>
    <w:uiPriority w:val="99"/>
    <w:rsid w:val="00681F3E"/>
    <w:pPr>
      <w:spacing w:beforeLines="1" w:afterLines="1"/>
    </w:pPr>
    <w:rPr>
      <w:rFonts w:ascii="Times" w:eastAsia="Cambria" w:hAnsi="Times"/>
      <w:sz w:val="20"/>
      <w:szCs w:val="20"/>
      <w:lang w:eastAsia="en-US"/>
    </w:rPr>
  </w:style>
  <w:style w:type="character" w:styleId="Hyperlink">
    <w:name w:val="Hyperlink"/>
    <w:uiPriority w:val="99"/>
    <w:rsid w:val="00681F3E"/>
    <w:rPr>
      <w:color w:val="0000FF"/>
      <w:u w:val="single"/>
    </w:rPr>
  </w:style>
  <w:style w:type="character" w:styleId="FollowedHyperlink">
    <w:name w:val="FollowedHyperlink"/>
    <w:uiPriority w:val="99"/>
    <w:rsid w:val="00681F3E"/>
    <w:rPr>
      <w:color w:val="0000FF"/>
      <w:u w:val="single"/>
    </w:rPr>
  </w:style>
  <w:style w:type="paragraph" w:styleId="Bibliography">
    <w:name w:val="Bibliography"/>
    <w:basedOn w:val="Normal"/>
    <w:next w:val="Normal"/>
    <w:uiPriority w:val="37"/>
    <w:unhideWhenUsed/>
    <w:rsid w:val="00681F3E"/>
    <w:pPr>
      <w:spacing w:after="200" w:line="276" w:lineRule="auto"/>
    </w:pPr>
    <w:rPr>
      <w:rFonts w:ascii="Cambria" w:hAnsi="Cambria"/>
      <w:sz w:val="22"/>
      <w:szCs w:val="22"/>
      <w:lang w:val="en-US" w:eastAsia="en-US" w:bidi="en-US"/>
    </w:rPr>
  </w:style>
  <w:style w:type="character" w:customStyle="1" w:styleId="style3">
    <w:name w:val="style3"/>
    <w:rsid w:val="00681F3E"/>
  </w:style>
  <w:style w:type="character" w:customStyle="1" w:styleId="apple-converted-space">
    <w:name w:val="apple-converted-space"/>
    <w:rsid w:val="00681F3E"/>
  </w:style>
  <w:style w:type="character" w:styleId="CommentReference">
    <w:name w:val="annotation reference"/>
    <w:rsid w:val="00681F3E"/>
    <w:rPr>
      <w:sz w:val="16"/>
      <w:szCs w:val="16"/>
    </w:rPr>
  </w:style>
  <w:style w:type="paragraph" w:styleId="CommentText">
    <w:name w:val="annotation text"/>
    <w:basedOn w:val="Normal"/>
    <w:link w:val="CommentTextChar"/>
    <w:rsid w:val="00681F3E"/>
    <w:rPr>
      <w:rFonts w:ascii="Times New Roman" w:hAnsi="Times New Roman"/>
      <w:sz w:val="20"/>
      <w:szCs w:val="20"/>
    </w:rPr>
  </w:style>
  <w:style w:type="character" w:customStyle="1" w:styleId="CommentTextChar">
    <w:name w:val="Comment Text Char"/>
    <w:basedOn w:val="DefaultParagraphFont"/>
    <w:link w:val="CommentText"/>
    <w:rsid w:val="00681F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681F3E"/>
    <w:rPr>
      <w:b/>
      <w:bCs/>
    </w:rPr>
  </w:style>
  <w:style w:type="character" w:customStyle="1" w:styleId="CommentSubjectChar">
    <w:name w:val="Comment Subject Char"/>
    <w:basedOn w:val="CommentTextChar"/>
    <w:link w:val="CommentSubject"/>
    <w:rsid w:val="00681F3E"/>
    <w:rPr>
      <w:rFonts w:ascii="Times New Roman" w:eastAsia="Times New Roman" w:hAnsi="Times New Roman" w:cs="Times New Roman"/>
      <w:b/>
      <w:bCs/>
      <w:sz w:val="20"/>
      <w:szCs w:val="20"/>
    </w:rPr>
  </w:style>
  <w:style w:type="paragraph" w:styleId="BalloonText">
    <w:name w:val="Balloon Text"/>
    <w:basedOn w:val="Normal"/>
    <w:link w:val="BalloonTextChar"/>
    <w:rsid w:val="00681F3E"/>
    <w:rPr>
      <w:rFonts w:ascii="Tahoma" w:hAnsi="Tahoma"/>
      <w:sz w:val="16"/>
      <w:szCs w:val="16"/>
    </w:rPr>
  </w:style>
  <w:style w:type="character" w:customStyle="1" w:styleId="BalloonTextChar">
    <w:name w:val="Balloon Text Char"/>
    <w:basedOn w:val="DefaultParagraphFont"/>
    <w:link w:val="BalloonText"/>
    <w:rsid w:val="00681F3E"/>
    <w:rPr>
      <w:rFonts w:ascii="Tahoma" w:eastAsia="Times New Roman" w:hAnsi="Tahoma" w:cs="Times New Roman"/>
      <w:sz w:val="16"/>
      <w:szCs w:val="16"/>
    </w:rPr>
  </w:style>
  <w:style w:type="paragraph" w:styleId="ListParagraph">
    <w:name w:val="List Paragraph"/>
    <w:basedOn w:val="Normal"/>
    <w:uiPriority w:val="34"/>
    <w:qFormat/>
    <w:rsid w:val="00B52F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E1"/>
    <w:pPr>
      <w:spacing w:after="0" w:line="240" w:lineRule="auto"/>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681F3E"/>
    <w:pPr>
      <w:keepNext/>
      <w:spacing w:before="240" w:after="60"/>
      <w:outlineLvl w:val="0"/>
    </w:pPr>
    <w:rPr>
      <w:rFonts w:ascii="Calibri" w:hAnsi="Calibri"/>
      <w:b/>
      <w:bCs/>
      <w:kern w:val="32"/>
      <w:sz w:val="32"/>
      <w:szCs w:val="32"/>
    </w:rPr>
  </w:style>
  <w:style w:type="paragraph" w:styleId="Heading3">
    <w:name w:val="heading 3"/>
    <w:basedOn w:val="Normal"/>
    <w:link w:val="Heading3Char"/>
    <w:uiPriority w:val="9"/>
    <w:qFormat/>
    <w:rsid w:val="00681F3E"/>
    <w:pPr>
      <w:spacing w:beforeLines="1" w:afterLines="1"/>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3E"/>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681F3E"/>
    <w:rPr>
      <w:rFonts w:ascii="Times" w:eastAsia="Cambria" w:hAnsi="Times" w:cs="Times New Roman"/>
      <w:b/>
      <w:sz w:val="27"/>
      <w:szCs w:val="20"/>
    </w:rPr>
  </w:style>
  <w:style w:type="paragraph" w:styleId="BodyText">
    <w:name w:val="Body Text"/>
    <w:basedOn w:val="Normal"/>
    <w:link w:val="BodyTextChar"/>
    <w:rsid w:val="00681F3E"/>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jc w:val="both"/>
      <w:textAlignment w:val="baseline"/>
    </w:pPr>
    <w:rPr>
      <w:rFonts w:ascii="Courier" w:hAnsi="Courier"/>
      <w:sz w:val="20"/>
      <w:szCs w:val="20"/>
    </w:rPr>
  </w:style>
  <w:style w:type="character" w:customStyle="1" w:styleId="BodyTextChar">
    <w:name w:val="Body Text Char"/>
    <w:basedOn w:val="DefaultParagraphFont"/>
    <w:link w:val="BodyText"/>
    <w:rsid w:val="00681F3E"/>
    <w:rPr>
      <w:rFonts w:ascii="Courier" w:eastAsia="Times New Roman" w:hAnsi="Courier" w:cs="Times New Roman"/>
      <w:sz w:val="20"/>
      <w:szCs w:val="20"/>
    </w:rPr>
  </w:style>
  <w:style w:type="paragraph" w:styleId="NormalWeb">
    <w:name w:val="Normal (Web)"/>
    <w:basedOn w:val="Normal"/>
    <w:uiPriority w:val="99"/>
    <w:rsid w:val="00681F3E"/>
    <w:pPr>
      <w:spacing w:beforeLines="1" w:afterLines="1"/>
    </w:pPr>
    <w:rPr>
      <w:rFonts w:ascii="Times" w:eastAsia="Cambria" w:hAnsi="Times"/>
      <w:sz w:val="20"/>
      <w:szCs w:val="20"/>
      <w:lang w:eastAsia="en-US"/>
    </w:rPr>
  </w:style>
  <w:style w:type="character" w:styleId="Hyperlink">
    <w:name w:val="Hyperlink"/>
    <w:uiPriority w:val="99"/>
    <w:rsid w:val="00681F3E"/>
    <w:rPr>
      <w:color w:val="0000FF"/>
      <w:u w:val="single"/>
    </w:rPr>
  </w:style>
  <w:style w:type="character" w:styleId="FollowedHyperlink">
    <w:name w:val="FollowedHyperlink"/>
    <w:uiPriority w:val="99"/>
    <w:rsid w:val="00681F3E"/>
    <w:rPr>
      <w:color w:val="0000FF"/>
      <w:u w:val="single"/>
    </w:rPr>
  </w:style>
  <w:style w:type="paragraph" w:styleId="Bibliography">
    <w:name w:val="Bibliography"/>
    <w:basedOn w:val="Normal"/>
    <w:next w:val="Normal"/>
    <w:uiPriority w:val="37"/>
    <w:unhideWhenUsed/>
    <w:rsid w:val="00681F3E"/>
    <w:pPr>
      <w:spacing w:after="200" w:line="276" w:lineRule="auto"/>
    </w:pPr>
    <w:rPr>
      <w:rFonts w:ascii="Cambria" w:hAnsi="Cambria"/>
      <w:sz w:val="22"/>
      <w:szCs w:val="22"/>
      <w:lang w:val="en-US" w:eastAsia="en-US" w:bidi="en-US"/>
    </w:rPr>
  </w:style>
  <w:style w:type="character" w:customStyle="1" w:styleId="style3">
    <w:name w:val="style3"/>
    <w:rsid w:val="00681F3E"/>
  </w:style>
  <w:style w:type="character" w:customStyle="1" w:styleId="apple-converted-space">
    <w:name w:val="apple-converted-space"/>
    <w:rsid w:val="00681F3E"/>
  </w:style>
  <w:style w:type="character" w:styleId="CommentReference">
    <w:name w:val="annotation reference"/>
    <w:rsid w:val="00681F3E"/>
    <w:rPr>
      <w:sz w:val="16"/>
      <w:szCs w:val="16"/>
    </w:rPr>
  </w:style>
  <w:style w:type="paragraph" w:styleId="CommentText">
    <w:name w:val="annotation text"/>
    <w:basedOn w:val="Normal"/>
    <w:link w:val="CommentTextChar"/>
    <w:rsid w:val="00681F3E"/>
    <w:rPr>
      <w:rFonts w:ascii="Times New Roman" w:hAnsi="Times New Roman"/>
      <w:sz w:val="20"/>
      <w:szCs w:val="20"/>
    </w:rPr>
  </w:style>
  <w:style w:type="character" w:customStyle="1" w:styleId="CommentTextChar">
    <w:name w:val="Comment Text Char"/>
    <w:basedOn w:val="DefaultParagraphFont"/>
    <w:link w:val="CommentText"/>
    <w:rsid w:val="00681F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681F3E"/>
    <w:rPr>
      <w:b/>
      <w:bCs/>
    </w:rPr>
  </w:style>
  <w:style w:type="character" w:customStyle="1" w:styleId="CommentSubjectChar">
    <w:name w:val="Comment Subject Char"/>
    <w:basedOn w:val="CommentTextChar"/>
    <w:link w:val="CommentSubject"/>
    <w:rsid w:val="00681F3E"/>
    <w:rPr>
      <w:rFonts w:ascii="Times New Roman" w:eastAsia="Times New Roman" w:hAnsi="Times New Roman" w:cs="Times New Roman"/>
      <w:b/>
      <w:bCs/>
      <w:sz w:val="20"/>
      <w:szCs w:val="20"/>
    </w:rPr>
  </w:style>
  <w:style w:type="paragraph" w:styleId="BalloonText">
    <w:name w:val="Balloon Text"/>
    <w:basedOn w:val="Normal"/>
    <w:link w:val="BalloonTextChar"/>
    <w:rsid w:val="00681F3E"/>
    <w:rPr>
      <w:rFonts w:ascii="Tahoma" w:hAnsi="Tahoma"/>
      <w:sz w:val="16"/>
      <w:szCs w:val="16"/>
    </w:rPr>
  </w:style>
  <w:style w:type="character" w:customStyle="1" w:styleId="BalloonTextChar">
    <w:name w:val="Balloon Text Char"/>
    <w:basedOn w:val="DefaultParagraphFont"/>
    <w:link w:val="BalloonText"/>
    <w:rsid w:val="00681F3E"/>
    <w:rPr>
      <w:rFonts w:ascii="Tahoma" w:eastAsia="Times New Roman" w:hAnsi="Tahoma" w:cs="Times New Roman"/>
      <w:sz w:val="16"/>
      <w:szCs w:val="16"/>
    </w:rPr>
  </w:style>
  <w:style w:type="paragraph" w:styleId="ListParagraph">
    <w:name w:val="List Paragraph"/>
    <w:basedOn w:val="Normal"/>
    <w:uiPriority w:val="34"/>
    <w:qFormat/>
    <w:rsid w:val="00B5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mu.ac.uk/academic/casqe/regulations/docs/policies_regulations.pdf" TargetMode="External"/><Relationship Id="rId20" Type="http://schemas.openxmlformats.org/officeDocument/2006/relationships/hyperlink" Target="http://www.springerlink.com/content/n77m076734522777/" TargetMode="External"/><Relationship Id="rId21" Type="http://schemas.openxmlformats.org/officeDocument/2006/relationships/hyperlink" Target="http://www.sciencedirect.com/science?_ob=ArticleURL&amp;_udi=B6V03-4N206XS-2&amp;_user=30343&amp;_coverDate=04%2F30%2F2008&amp;_alid=1729548594&amp;_rdoc=1&amp;_fmt=high&amp;_orig=search&amp;_origin=search&amp;_zone=rslt_list_item&amp;_cdi=5635&amp;_sort=r&amp;_st=13&amp;_docanchor=&amp;view=c&amp;_ct=120&amp;_acct=C000003998&amp;_version=1&amp;_urlVersion=0&amp;_userid=30343&amp;md5=8ff3af153a87eac49eef9a2e1726431a&amp;searchtype=a" TargetMode="External"/><Relationship Id="rId22" Type="http://schemas.openxmlformats.org/officeDocument/2006/relationships/hyperlink" Target="http://ieeexplore.ieee.org/stamp/stamp.jsp?tp=&amp;arnumber=4358715" TargetMode="External"/><Relationship Id="rId23" Type="http://schemas.openxmlformats.org/officeDocument/2006/relationships/hyperlink" Target="http://www.usenix.org/events/sec08/tech/full_papers/gu/gu.pdf" TargetMode="External"/><Relationship Id="rId24" Type="http://schemas.openxmlformats.org/officeDocument/2006/relationships/hyperlink" Target="http://ceres.ugr.es/%7Egmacia/papers/COMSEC09_AnidsPublishedVersion.pdf" TargetMode="External"/><Relationship Id="rId25" Type="http://schemas.openxmlformats.org/officeDocument/2006/relationships/hyperlink" Target="http://portal.acm.org/citation.cfm?id=1541882" TargetMode="External"/><Relationship Id="rId26" Type="http://schemas.openxmlformats.org/officeDocument/2006/relationships/hyperlink" Target="http://www.usenix.org/events/sec10/tech/full_papers/Nagaraja.pdf" TargetMode="External"/><Relationship Id="rId27" Type="http://schemas.openxmlformats.org/officeDocument/2006/relationships/hyperlink" Target="http://abcnews.go.com/Technology/top-computer-viruses-worms-internet-history/story?id=8480794" TargetMode="Externa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10" Type="http://schemas.openxmlformats.org/officeDocument/2006/relationships/hyperlink" Target="http://www.mmu.ac.uk/academic/casqe/regulations/assessment.php" TargetMode="External"/><Relationship Id="rId11" Type="http://schemas.openxmlformats.org/officeDocument/2006/relationships/hyperlink" Target="http://ieeexplore.ieee.org/stamp/stamp.jsp?tp=&amp;arnumber=5208732&amp;userType=inst" TargetMode="External"/><Relationship Id="rId12" Type="http://schemas.openxmlformats.org/officeDocument/2006/relationships/hyperlink" Target="http://caia.swin.edu.au/cv/garmitage/things/Nguyen_Armitage_SurveysAndTutorials2008.pdf" TargetMode="External"/><Relationship Id="rId13" Type="http://schemas.openxmlformats.org/officeDocument/2006/relationships/hyperlink" Target="http://portal.acm.org/citation.cfm?id=997156" TargetMode="External"/><Relationship Id="rId14" Type="http://schemas.openxmlformats.org/officeDocument/2006/relationships/hyperlink" Target="http://portal.acm.org/citation.cfm?id=1541882" TargetMode="External"/><Relationship Id="rId15" Type="http://schemas.openxmlformats.org/officeDocument/2006/relationships/hyperlink" Target="http://cloudforensicsresearch.org/publication/Cloud_Forensics_An_Overview_7th_IFIP.pdf" TargetMode="External"/><Relationship Id="rId16" Type="http://schemas.openxmlformats.org/officeDocument/2006/relationships/hyperlink" Target="http://www.cs.umbc.edu/%7Edykstra/Final-Dykstra-Riehl-1.pdf" TargetMode="External"/><Relationship Id="rId17" Type="http://schemas.openxmlformats.org/officeDocument/2006/relationships/hyperlink" Target="http://www.usenix.org/event/lisa99/full_papers/roesch/roesch.pdf" TargetMode="External"/><Relationship Id="rId18" Type="http://schemas.openxmlformats.org/officeDocument/2006/relationships/hyperlink" Target="http://portal.acm.org/citation.cfm?id=1015492" TargetMode="External"/><Relationship Id="rId19" Type="http://schemas.openxmlformats.org/officeDocument/2006/relationships/hyperlink" Target="http://portal.acm.org/citation.cfm?id=99715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mu.ac.uk/academic/casqe/regulations/assessment.php" TargetMode="External"/><Relationship Id="rId8" Type="http://schemas.openxmlformats.org/officeDocument/2006/relationships/hyperlink" Target="http://www.mmu.ac.uk/academic/casqe/regulations/assessment/docs/ug-re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3453</Words>
  <Characters>19686</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L Han</cp:lastModifiedBy>
  <cp:revision>34</cp:revision>
  <dcterms:created xsi:type="dcterms:W3CDTF">2016-09-26T12:06:00Z</dcterms:created>
  <dcterms:modified xsi:type="dcterms:W3CDTF">2017-01-27T13:44:00Z</dcterms:modified>
</cp:coreProperties>
</file>